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544E" w14:textId="12F10C7F" w:rsidR="00963C89" w:rsidRDefault="00963C89"/>
    <w:p w14:paraId="44792E17" w14:textId="77EA0CE8" w:rsidR="00EC4554" w:rsidRPr="005476A8" w:rsidRDefault="00EC4554"/>
    <w:p w14:paraId="68FE1757" w14:textId="76D25692" w:rsidR="00EC4554" w:rsidRDefault="00EC4554"/>
    <w:p w14:paraId="23A93431" w14:textId="77777777" w:rsidR="0039249D" w:rsidRDefault="0039249D" w:rsidP="0039249D">
      <w:pPr>
        <w:jc w:val="center"/>
        <w:rPr>
          <w:sz w:val="52"/>
          <w:szCs w:val="52"/>
        </w:rPr>
      </w:pPr>
      <w:r>
        <w:rPr>
          <w:sz w:val="52"/>
          <w:szCs w:val="52"/>
        </w:rPr>
        <w:t>Affordable Housing Search Application</w:t>
      </w:r>
    </w:p>
    <w:p w14:paraId="77A1D119" w14:textId="15DF9DD3" w:rsidR="00EC4554" w:rsidRDefault="00EC4554" w:rsidP="00EC4554">
      <w:pPr>
        <w:jc w:val="center"/>
        <w:rPr>
          <w:sz w:val="52"/>
          <w:szCs w:val="52"/>
        </w:rPr>
      </w:pPr>
    </w:p>
    <w:p w14:paraId="3EB6774D" w14:textId="6086CFD1" w:rsidR="00EC4554" w:rsidRDefault="00EC4554" w:rsidP="00EC4554">
      <w:pPr>
        <w:jc w:val="center"/>
        <w:rPr>
          <w:sz w:val="52"/>
          <w:szCs w:val="52"/>
        </w:rPr>
      </w:pPr>
      <w:r>
        <w:rPr>
          <w:sz w:val="52"/>
          <w:szCs w:val="52"/>
        </w:rPr>
        <w:t>Technical Design Document</w:t>
      </w:r>
    </w:p>
    <w:p w14:paraId="64AFFB84" w14:textId="77777777" w:rsidR="00EC4554" w:rsidRDefault="00EC4554" w:rsidP="00EC4554">
      <w:pPr>
        <w:jc w:val="center"/>
        <w:rPr>
          <w:color w:val="AEAAAA" w:themeColor="background2" w:themeShade="BF"/>
          <w:sz w:val="52"/>
          <w:szCs w:val="52"/>
        </w:rPr>
      </w:pPr>
      <w:r w:rsidRPr="00EC4554">
        <w:rPr>
          <w:color w:val="AEAAAA" w:themeColor="background2" w:themeShade="BF"/>
          <w:sz w:val="52"/>
          <w:szCs w:val="52"/>
        </w:rPr>
        <w:t>Group 1</w:t>
      </w:r>
    </w:p>
    <w:p w14:paraId="6E648337" w14:textId="2B6F377A" w:rsidR="00EC4554" w:rsidRPr="00EC4554" w:rsidRDefault="00EC4554" w:rsidP="00EC4554">
      <w:pPr>
        <w:jc w:val="center"/>
        <w:rPr>
          <w:color w:val="AEAAAA" w:themeColor="background2" w:themeShade="BF"/>
          <w:sz w:val="40"/>
          <w:szCs w:val="40"/>
        </w:rPr>
      </w:pPr>
      <w:r w:rsidRPr="00EC4554">
        <w:rPr>
          <w:color w:val="AEAAAA" w:themeColor="background2" w:themeShade="BF"/>
          <w:sz w:val="40"/>
          <w:szCs w:val="40"/>
        </w:rPr>
        <w:t>Project Managers:</w:t>
      </w:r>
    </w:p>
    <w:p w14:paraId="377BD951" w14:textId="60C4B51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Joanna Smith</w:t>
      </w:r>
    </w:p>
    <w:p w14:paraId="7564ADB0" w14:textId="19B35459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Gary Johnston</w:t>
      </w:r>
    </w:p>
    <w:p w14:paraId="0FB79010" w14:textId="2CFB9291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Natalie Amaya</w:t>
      </w:r>
    </w:p>
    <w:p w14:paraId="4A32A03D" w14:textId="3A3437A4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Devante McFarlane</w:t>
      </w:r>
    </w:p>
    <w:p w14:paraId="00476F77" w14:textId="7463EE4B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Octavian Carteleanu</w:t>
      </w:r>
    </w:p>
    <w:p w14:paraId="38B9A7FC" w14:textId="32DBCFA3" w:rsidR="00EC4554" w:rsidRDefault="00EC4554" w:rsidP="00EC4554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1233152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2E0865" w14:textId="7EF663C5" w:rsidR="00057403" w:rsidRDefault="00057403" w:rsidP="00264F7D">
          <w:pPr>
            <w:pStyle w:val="TOCHeading"/>
          </w:pPr>
          <w:r>
            <w:t>Table of Contents</w:t>
          </w:r>
        </w:p>
        <w:p w14:paraId="1EBA3B78" w14:textId="7E899A73" w:rsidR="00264F7D" w:rsidRDefault="000574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777106" w:history="1">
            <w:r w:rsidR="00264F7D" w:rsidRPr="005A1D87">
              <w:rPr>
                <w:rStyle w:val="Hyperlink"/>
                <w:noProof/>
              </w:rPr>
              <w:t>Table of Contents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2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69882915" w14:textId="3724432D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7" w:history="1">
            <w:r w:rsidR="00264F7D" w:rsidRPr="005A1D87">
              <w:rPr>
                <w:rStyle w:val="Hyperlink"/>
                <w:noProof/>
              </w:rPr>
              <w:t>Objective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_Toc103777107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4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279CF734" w14:textId="413FC4BB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8" w:history="1">
            <w:r w:rsidR="00264F7D" w:rsidRPr="005A1D87">
              <w:rPr>
                <w:rStyle w:val="Hyperlink"/>
                <w:noProof/>
              </w:rPr>
              <w:t>Legend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_Toc103777108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BC440EF" w14:textId="2981D314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09" w:history="1">
            <w:r w:rsidR="00264F7D" w:rsidRPr="005A1D87">
              <w:rPr>
                <w:rStyle w:val="Hyperlink"/>
                <w:noProof/>
              </w:rPr>
              <w:t>Product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_Toc103777109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5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2FBEFC2" w14:textId="7F26ED53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0" w:history="1">
            <w:r w:rsidR="00264F7D" w:rsidRPr="005A1D87">
              <w:rPr>
                <w:rStyle w:val="Hyperlink"/>
                <w:noProof/>
              </w:rPr>
              <w:t>Technical Requirements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_Toc103777110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6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5629C4A2" w14:textId="76764610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1" w:history="1">
            <w:r w:rsidR="00264F7D" w:rsidRPr="005A1D87">
              <w:rPr>
                <w:rStyle w:val="Hyperlink"/>
                <w:noProof/>
              </w:rPr>
              <w:t>Technical Design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_Toc103777111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1B696EEB" w14:textId="2128F600" w:rsidR="00264F7D" w:rsidRDefault="004671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2" w:history="1">
            <w:r w:rsidR="00264F7D" w:rsidRPr="005A1D87">
              <w:rPr>
                <w:rStyle w:val="Hyperlink"/>
                <w:noProof/>
              </w:rPr>
              <w:t>Implementation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_Toc103777112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36D0EEB6" w14:textId="3946C1BA" w:rsidR="00264F7D" w:rsidRDefault="0046710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3" w:history="1">
            <w:r w:rsidR="00264F7D" w:rsidRPr="005A1D87">
              <w:rPr>
                <w:rStyle w:val="Hyperlink"/>
                <w:noProof/>
              </w:rPr>
              <w:t>Testing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_Toc103777113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7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08627E95" w14:textId="233CE2F4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4" w:history="1">
            <w:r w:rsidR="00264F7D" w:rsidRPr="005A1D87">
              <w:rPr>
                <w:rStyle w:val="Hyperlink"/>
                <w:noProof/>
              </w:rPr>
              <w:t>Communications Plan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_Toc103777114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59ED207" w14:textId="23927103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5" w:history="1">
            <w:r w:rsidR="00264F7D" w:rsidRPr="005A1D87">
              <w:rPr>
                <w:rStyle w:val="Hyperlink"/>
                <w:noProof/>
              </w:rPr>
              <w:t>Objectives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_Toc103777115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78EC1D59" w14:textId="32E009FE" w:rsidR="00264F7D" w:rsidRDefault="00467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3777116" w:history="1">
            <w:r w:rsidR="00264F7D" w:rsidRPr="005A1D87">
              <w:rPr>
                <w:rStyle w:val="Hyperlink"/>
                <w:noProof/>
              </w:rPr>
              <w:t>Expected Outcomes</w:t>
            </w:r>
            <w:r w:rsidR="00264F7D">
              <w:rPr>
                <w:noProof/>
                <w:webHidden/>
              </w:rPr>
              <w:tab/>
            </w:r>
            <w:r w:rsidR="00264F7D">
              <w:rPr>
                <w:noProof/>
                <w:webHidden/>
              </w:rPr>
              <w:fldChar w:fldCharType="begin"/>
            </w:r>
            <w:r w:rsidR="00264F7D">
              <w:rPr>
                <w:noProof/>
                <w:webHidden/>
              </w:rPr>
              <w:instrText xml:space="preserve"> PAGEREF _Toc103777116 \h </w:instrText>
            </w:r>
            <w:r w:rsidR="00264F7D">
              <w:rPr>
                <w:noProof/>
                <w:webHidden/>
              </w:rPr>
            </w:r>
            <w:r w:rsidR="00264F7D">
              <w:rPr>
                <w:noProof/>
                <w:webHidden/>
              </w:rPr>
              <w:fldChar w:fldCharType="separate"/>
            </w:r>
            <w:r w:rsidR="00264F7D">
              <w:rPr>
                <w:noProof/>
                <w:webHidden/>
              </w:rPr>
              <w:t>8</w:t>
            </w:r>
            <w:r w:rsidR="00264F7D">
              <w:rPr>
                <w:noProof/>
                <w:webHidden/>
              </w:rPr>
              <w:fldChar w:fldCharType="end"/>
            </w:r>
          </w:hyperlink>
        </w:p>
        <w:p w14:paraId="4104D745" w14:textId="152ED220" w:rsidR="00057403" w:rsidRDefault="00057403">
          <w:r>
            <w:rPr>
              <w:b/>
              <w:bCs/>
              <w:noProof/>
            </w:rPr>
            <w:fldChar w:fldCharType="end"/>
          </w:r>
        </w:p>
      </w:sdtContent>
    </w:sdt>
    <w:p w14:paraId="4EA7019C" w14:textId="77F5A705" w:rsidR="00EC4554" w:rsidRDefault="00EC4554" w:rsidP="00EC4554"/>
    <w:p w14:paraId="2615537E" w14:textId="1B30D92D" w:rsidR="00EC4554" w:rsidRDefault="00EC4554" w:rsidP="00EC4554"/>
    <w:p w14:paraId="3C084301" w14:textId="1303D71F" w:rsidR="00EC4554" w:rsidRDefault="00EC4554" w:rsidP="00EC4554">
      <w:r>
        <w:br w:type="page"/>
      </w:r>
    </w:p>
    <w:p w14:paraId="15607B62" w14:textId="50DE853D" w:rsidR="00EC4554" w:rsidRDefault="00EC4554" w:rsidP="00057403">
      <w:pPr>
        <w:pStyle w:val="HeadingTitle"/>
      </w:pPr>
      <w:r>
        <w:lastRenderedPageBreak/>
        <w:t>Document Changes</w:t>
      </w:r>
    </w:p>
    <w:p w14:paraId="03AA657B" w14:textId="3B03DDE0" w:rsidR="00EC4554" w:rsidRDefault="00EC4554" w:rsidP="00EC45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1710"/>
        <w:gridCol w:w="5305"/>
      </w:tblGrid>
      <w:tr w:rsidR="00EC4554" w:rsidRPr="00EC4554" w14:paraId="05C75485" w14:textId="77777777" w:rsidTr="00EC4554">
        <w:tc>
          <w:tcPr>
            <w:tcW w:w="1255" w:type="dxa"/>
          </w:tcPr>
          <w:p w14:paraId="74110E0A" w14:textId="5619D79F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Revision #</w:t>
            </w:r>
          </w:p>
        </w:tc>
        <w:tc>
          <w:tcPr>
            <w:tcW w:w="1080" w:type="dxa"/>
          </w:tcPr>
          <w:p w14:paraId="4D549C6E" w14:textId="28AED309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14:paraId="4201F91C" w14:textId="1E89F757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Author</w:t>
            </w:r>
          </w:p>
        </w:tc>
        <w:tc>
          <w:tcPr>
            <w:tcW w:w="5305" w:type="dxa"/>
          </w:tcPr>
          <w:p w14:paraId="60BE7625" w14:textId="69768AC0" w:rsidR="00EC4554" w:rsidRPr="00EC4554" w:rsidRDefault="00EC4554" w:rsidP="00EC4554">
            <w:pPr>
              <w:rPr>
                <w:sz w:val="24"/>
                <w:szCs w:val="24"/>
              </w:rPr>
            </w:pPr>
            <w:r w:rsidRPr="00EC4554">
              <w:rPr>
                <w:sz w:val="24"/>
                <w:szCs w:val="24"/>
              </w:rPr>
              <w:t>Comments</w:t>
            </w:r>
          </w:p>
        </w:tc>
      </w:tr>
      <w:tr w:rsidR="00EC4554" w:rsidRPr="00EC4554" w14:paraId="1B0E3B25" w14:textId="77777777" w:rsidTr="00EC4554">
        <w:tc>
          <w:tcPr>
            <w:tcW w:w="1255" w:type="dxa"/>
          </w:tcPr>
          <w:p w14:paraId="4B02151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9EFAB4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6A89DAA4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4595B359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032012A8" w14:textId="77777777" w:rsidTr="00EC4554">
        <w:tc>
          <w:tcPr>
            <w:tcW w:w="1255" w:type="dxa"/>
          </w:tcPr>
          <w:p w14:paraId="0BFFBD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D2146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309F4A3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69EEA44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87FAD0D" w14:textId="77777777" w:rsidTr="00EC4554">
        <w:tc>
          <w:tcPr>
            <w:tcW w:w="1255" w:type="dxa"/>
          </w:tcPr>
          <w:p w14:paraId="00785DA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AC652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04B118C0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90F3C0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7C4C9554" w14:textId="77777777" w:rsidTr="00EC4554">
        <w:tc>
          <w:tcPr>
            <w:tcW w:w="1255" w:type="dxa"/>
          </w:tcPr>
          <w:p w14:paraId="551ECA9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94FC713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494D5C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7CDB189F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5D1FE82E" w14:textId="77777777" w:rsidTr="00EC4554">
        <w:tc>
          <w:tcPr>
            <w:tcW w:w="1255" w:type="dxa"/>
          </w:tcPr>
          <w:p w14:paraId="2109A43D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9EE8138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DDFF8A5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3452875E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  <w:tr w:rsidR="00EC4554" w:rsidRPr="00EC4554" w14:paraId="68FB83B5" w14:textId="77777777" w:rsidTr="00EC4554">
        <w:tc>
          <w:tcPr>
            <w:tcW w:w="1255" w:type="dxa"/>
          </w:tcPr>
          <w:p w14:paraId="2C1B0E0B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F693F7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229727A6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  <w:tc>
          <w:tcPr>
            <w:tcW w:w="5305" w:type="dxa"/>
          </w:tcPr>
          <w:p w14:paraId="1BD8D8A2" w14:textId="77777777" w:rsidR="00EC4554" w:rsidRPr="00EC4554" w:rsidRDefault="00EC4554" w:rsidP="00EC4554">
            <w:pPr>
              <w:rPr>
                <w:sz w:val="24"/>
                <w:szCs w:val="24"/>
              </w:rPr>
            </w:pPr>
          </w:p>
        </w:tc>
      </w:tr>
    </w:tbl>
    <w:p w14:paraId="1E63AB13" w14:textId="0E511DAA" w:rsidR="00EC4554" w:rsidRDefault="00EC4554" w:rsidP="00EC4554">
      <w:r>
        <w:br w:type="page"/>
      </w:r>
    </w:p>
    <w:p w14:paraId="58EBBEC6" w14:textId="2B001938" w:rsidR="00EC4554" w:rsidRDefault="00EC4554" w:rsidP="00057403">
      <w:pPr>
        <w:pStyle w:val="HeadingTitle"/>
      </w:pPr>
      <w:r>
        <w:lastRenderedPageBreak/>
        <w:t>Abstract</w:t>
      </w:r>
    </w:p>
    <w:p w14:paraId="3DD438A9" w14:textId="788B51E4" w:rsidR="00EC4554" w:rsidRDefault="00EC4554" w:rsidP="00264F7D">
      <w:pPr>
        <w:pStyle w:val="Heading2"/>
      </w:pPr>
      <w:bookmarkStart w:id="0" w:name="_Toc103777107"/>
      <w:r>
        <w:t>Objective</w:t>
      </w:r>
      <w:bookmarkEnd w:id="0"/>
    </w:p>
    <w:p w14:paraId="4B5253F3" w14:textId="306B7D7A" w:rsidR="00EC4554" w:rsidRDefault="00EC4554" w:rsidP="00EC4554"/>
    <w:p w14:paraId="26B96FE3" w14:textId="2BD196E6" w:rsidR="00CC49B9" w:rsidRDefault="00CC49B9" w:rsidP="00EC4554">
      <w:r>
        <w:br w:type="page"/>
      </w:r>
    </w:p>
    <w:p w14:paraId="2296C8A7" w14:textId="69CC327C" w:rsidR="00EC4554" w:rsidRDefault="00CC49B9" w:rsidP="00057403">
      <w:pPr>
        <w:pStyle w:val="HeadingTitle"/>
      </w:pPr>
      <w:r>
        <w:lastRenderedPageBreak/>
        <w:t>Requirements</w:t>
      </w:r>
    </w:p>
    <w:p w14:paraId="59B9B07D" w14:textId="69652861" w:rsidR="00CC49B9" w:rsidRDefault="00CC49B9" w:rsidP="00264F7D">
      <w:pPr>
        <w:pStyle w:val="Heading2"/>
      </w:pPr>
      <w:bookmarkStart w:id="1" w:name="_Toc103777108"/>
      <w:r>
        <w:t>Legend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FB074A" w:rsidRPr="00FB074A" w14:paraId="464800D3" w14:textId="77777777" w:rsidTr="00FB074A">
        <w:tc>
          <w:tcPr>
            <w:tcW w:w="1975" w:type="dxa"/>
            <w:shd w:val="clear" w:color="auto" w:fill="AEAAAA" w:themeFill="background2" w:themeFillShade="BF"/>
          </w:tcPr>
          <w:p w14:paraId="6FDC712E" w14:textId="76927308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Term</w:t>
            </w:r>
          </w:p>
        </w:tc>
        <w:tc>
          <w:tcPr>
            <w:tcW w:w="7375" w:type="dxa"/>
            <w:shd w:val="clear" w:color="auto" w:fill="AEAAAA" w:themeFill="background2" w:themeFillShade="BF"/>
          </w:tcPr>
          <w:p w14:paraId="76EEE805" w14:textId="2B8E9DE6" w:rsidR="00FB074A" w:rsidRPr="00FB074A" w:rsidRDefault="00FB074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Definition</w:t>
            </w:r>
          </w:p>
        </w:tc>
      </w:tr>
      <w:tr w:rsidR="00FB074A" w14:paraId="05A0A220" w14:textId="77777777" w:rsidTr="00FB074A">
        <w:tc>
          <w:tcPr>
            <w:tcW w:w="1975" w:type="dxa"/>
          </w:tcPr>
          <w:p w14:paraId="535485FA" w14:textId="2A17DCFD" w:rsidR="00FB074A" w:rsidRDefault="00FB074A" w:rsidP="00CC49B9">
            <w:r>
              <w:t>Actor</w:t>
            </w:r>
          </w:p>
        </w:tc>
        <w:tc>
          <w:tcPr>
            <w:tcW w:w="7375" w:type="dxa"/>
          </w:tcPr>
          <w:p w14:paraId="6CA4B42A" w14:textId="47DAF30F" w:rsidR="00FB074A" w:rsidRDefault="00FB074A" w:rsidP="00CC49B9">
            <w:r>
              <w:t>Defines who the requirement pertains to</w:t>
            </w:r>
          </w:p>
        </w:tc>
      </w:tr>
      <w:tr w:rsidR="00FB074A" w14:paraId="44DD7EB4" w14:textId="77777777" w:rsidTr="00FB074A">
        <w:tc>
          <w:tcPr>
            <w:tcW w:w="1975" w:type="dxa"/>
          </w:tcPr>
          <w:p w14:paraId="7E786AA1" w14:textId="06C8D32B" w:rsidR="00FB074A" w:rsidRDefault="00FB074A" w:rsidP="00CC49B9">
            <w:r>
              <w:t>User</w:t>
            </w:r>
          </w:p>
        </w:tc>
        <w:tc>
          <w:tcPr>
            <w:tcW w:w="7375" w:type="dxa"/>
          </w:tcPr>
          <w:p w14:paraId="6C9FADDA" w14:textId="4505617F" w:rsidR="00FB074A" w:rsidRDefault="00FB074A" w:rsidP="00CC49B9">
            <w:r>
              <w:t>Client-side actor that will access the web application</w:t>
            </w:r>
          </w:p>
        </w:tc>
      </w:tr>
      <w:tr w:rsidR="00FB074A" w14:paraId="19A11C14" w14:textId="77777777" w:rsidTr="00FB074A">
        <w:tc>
          <w:tcPr>
            <w:tcW w:w="1975" w:type="dxa"/>
          </w:tcPr>
          <w:p w14:paraId="005298A2" w14:textId="4ADFBCA7" w:rsidR="00FB074A" w:rsidRDefault="00FB074A" w:rsidP="00CC49B9">
            <w:r>
              <w:t>Dev</w:t>
            </w:r>
          </w:p>
        </w:tc>
        <w:tc>
          <w:tcPr>
            <w:tcW w:w="7375" w:type="dxa"/>
          </w:tcPr>
          <w:p w14:paraId="7BB63F23" w14:textId="27FFF640" w:rsidR="00FB074A" w:rsidRDefault="00FB074A" w:rsidP="00CC49B9">
            <w:r>
              <w:t>Server-side actor that develops the web application</w:t>
            </w:r>
          </w:p>
        </w:tc>
      </w:tr>
      <w:tr w:rsidR="00FB074A" w14:paraId="5358E245" w14:textId="77777777" w:rsidTr="00FB074A">
        <w:tc>
          <w:tcPr>
            <w:tcW w:w="1975" w:type="dxa"/>
          </w:tcPr>
          <w:p w14:paraId="54BEDE97" w14:textId="0EC6C045" w:rsidR="00FB074A" w:rsidRDefault="00FB074A" w:rsidP="00CC49B9">
            <w:r>
              <w:t>U#.#</w:t>
            </w:r>
          </w:p>
        </w:tc>
        <w:tc>
          <w:tcPr>
            <w:tcW w:w="7375" w:type="dxa"/>
          </w:tcPr>
          <w:p w14:paraId="396E30F4" w14:textId="2F4A704D" w:rsidR="00FB074A" w:rsidRDefault="00FB074A" w:rsidP="00CC49B9">
            <w:r>
              <w:t>Requirement ID pertaining to Actors of type “User”</w:t>
            </w:r>
          </w:p>
        </w:tc>
      </w:tr>
      <w:tr w:rsidR="00FB074A" w14:paraId="2D653BCA" w14:textId="77777777" w:rsidTr="00FB074A">
        <w:tc>
          <w:tcPr>
            <w:tcW w:w="1975" w:type="dxa"/>
          </w:tcPr>
          <w:p w14:paraId="703C4A9B" w14:textId="53AAE63C" w:rsidR="00FB074A" w:rsidRDefault="00FB074A" w:rsidP="00CC49B9">
            <w:r>
              <w:t>D#.#</w:t>
            </w:r>
          </w:p>
        </w:tc>
        <w:tc>
          <w:tcPr>
            <w:tcW w:w="7375" w:type="dxa"/>
          </w:tcPr>
          <w:p w14:paraId="54070C07" w14:textId="3320A55C" w:rsidR="00FB074A" w:rsidRDefault="00FB074A" w:rsidP="00CC49B9">
            <w:r>
              <w:t>Requirement ID pertaining to Actors of type “Dev”</w:t>
            </w:r>
          </w:p>
        </w:tc>
      </w:tr>
    </w:tbl>
    <w:p w14:paraId="42877C8A" w14:textId="62C18609" w:rsidR="00CC49B9" w:rsidRDefault="00CC49B9" w:rsidP="00CC49B9"/>
    <w:p w14:paraId="353FE12F" w14:textId="5EC7ED71" w:rsidR="00CC49B9" w:rsidRDefault="00CC49B9" w:rsidP="00264F7D">
      <w:pPr>
        <w:pStyle w:val="Heading2"/>
      </w:pPr>
      <w:bookmarkStart w:id="2" w:name="_Toc103777109"/>
      <w:r>
        <w:t>Product Requirements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0408EA" w:rsidRPr="000408EA" w14:paraId="2E665E51" w14:textId="77777777" w:rsidTr="008E5275">
        <w:tc>
          <w:tcPr>
            <w:tcW w:w="1435" w:type="dxa"/>
            <w:shd w:val="clear" w:color="auto" w:fill="AEAAAA" w:themeFill="background2" w:themeFillShade="BF"/>
          </w:tcPr>
          <w:p w14:paraId="0B37962D" w14:textId="0CD1D960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bookmarkStart w:id="3" w:name="_Hlk103845605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6E88E7CE" w14:textId="085453D1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531B12A" w14:textId="2FE6F315" w:rsidR="000408EA" w:rsidRPr="000408EA" w:rsidRDefault="000408EA" w:rsidP="00CC49B9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0408EA" w14:paraId="0BA16AB2" w14:textId="77777777" w:rsidTr="008E5275">
        <w:tc>
          <w:tcPr>
            <w:tcW w:w="1435" w:type="dxa"/>
          </w:tcPr>
          <w:p w14:paraId="283D1CE6" w14:textId="6456FA13" w:rsidR="000408EA" w:rsidRDefault="008E5275" w:rsidP="00CC49B9">
            <w:r>
              <w:t>U1.0</w:t>
            </w:r>
          </w:p>
        </w:tc>
        <w:tc>
          <w:tcPr>
            <w:tcW w:w="6930" w:type="dxa"/>
          </w:tcPr>
          <w:p w14:paraId="4B8A645E" w14:textId="5CDA2497" w:rsidR="000408EA" w:rsidRDefault="008E5275" w:rsidP="00CC49B9">
            <w:r>
              <w:t>Affordable Housing Search landing page</w:t>
            </w:r>
          </w:p>
        </w:tc>
        <w:tc>
          <w:tcPr>
            <w:tcW w:w="985" w:type="dxa"/>
          </w:tcPr>
          <w:p w14:paraId="17394890" w14:textId="76230270" w:rsidR="000408EA" w:rsidRDefault="008E5275" w:rsidP="00CC49B9">
            <w:r>
              <w:t>User</w:t>
            </w:r>
          </w:p>
        </w:tc>
      </w:tr>
      <w:tr w:rsidR="000408EA" w14:paraId="1EA1A386" w14:textId="77777777" w:rsidTr="008E5275">
        <w:tc>
          <w:tcPr>
            <w:tcW w:w="1435" w:type="dxa"/>
          </w:tcPr>
          <w:p w14:paraId="4A86F2D9" w14:textId="6607DBF0" w:rsidR="000408EA" w:rsidRDefault="008E5275" w:rsidP="00CC49B9">
            <w:r>
              <w:t>U1.1</w:t>
            </w:r>
          </w:p>
        </w:tc>
        <w:tc>
          <w:tcPr>
            <w:tcW w:w="6930" w:type="dxa"/>
          </w:tcPr>
          <w:p w14:paraId="361F53E9" w14:textId="77777777" w:rsidR="000408EA" w:rsidRDefault="000408EA" w:rsidP="00CC49B9"/>
        </w:tc>
        <w:tc>
          <w:tcPr>
            <w:tcW w:w="985" w:type="dxa"/>
          </w:tcPr>
          <w:p w14:paraId="6AE2ECC1" w14:textId="77777777" w:rsidR="000408EA" w:rsidRDefault="000408EA" w:rsidP="00CC49B9"/>
        </w:tc>
      </w:tr>
      <w:tr w:rsidR="000408EA" w14:paraId="52BDC86A" w14:textId="77777777" w:rsidTr="008E5275">
        <w:tc>
          <w:tcPr>
            <w:tcW w:w="1435" w:type="dxa"/>
          </w:tcPr>
          <w:p w14:paraId="3A0B0573" w14:textId="2AEABF87" w:rsidR="000408EA" w:rsidRDefault="008E5275" w:rsidP="00CC49B9">
            <w:r>
              <w:t>U1.2</w:t>
            </w:r>
          </w:p>
        </w:tc>
        <w:tc>
          <w:tcPr>
            <w:tcW w:w="6930" w:type="dxa"/>
          </w:tcPr>
          <w:p w14:paraId="53DCE857" w14:textId="77777777" w:rsidR="000408EA" w:rsidRDefault="000408EA" w:rsidP="00CC49B9"/>
        </w:tc>
        <w:tc>
          <w:tcPr>
            <w:tcW w:w="985" w:type="dxa"/>
          </w:tcPr>
          <w:p w14:paraId="5CCA2A18" w14:textId="77777777" w:rsidR="000408EA" w:rsidRDefault="000408EA" w:rsidP="00CC49B9"/>
        </w:tc>
      </w:tr>
      <w:tr w:rsidR="000408EA" w14:paraId="1EB9313B" w14:textId="77777777" w:rsidTr="008E5275">
        <w:tc>
          <w:tcPr>
            <w:tcW w:w="1435" w:type="dxa"/>
          </w:tcPr>
          <w:p w14:paraId="55BE6159" w14:textId="77777777" w:rsidR="000408EA" w:rsidRDefault="000408EA" w:rsidP="00CC49B9"/>
        </w:tc>
        <w:tc>
          <w:tcPr>
            <w:tcW w:w="6930" w:type="dxa"/>
          </w:tcPr>
          <w:p w14:paraId="03A9812E" w14:textId="77777777" w:rsidR="000408EA" w:rsidRDefault="000408EA" w:rsidP="00CC49B9"/>
        </w:tc>
        <w:tc>
          <w:tcPr>
            <w:tcW w:w="985" w:type="dxa"/>
          </w:tcPr>
          <w:p w14:paraId="18CD8021" w14:textId="77777777" w:rsidR="000408EA" w:rsidRDefault="000408EA" w:rsidP="00CC49B9"/>
        </w:tc>
      </w:tr>
      <w:tr w:rsidR="000408EA" w14:paraId="5692DAC8" w14:textId="77777777" w:rsidTr="008E5275">
        <w:tc>
          <w:tcPr>
            <w:tcW w:w="1435" w:type="dxa"/>
          </w:tcPr>
          <w:p w14:paraId="41A26399" w14:textId="77777777" w:rsidR="000408EA" w:rsidRDefault="000408EA" w:rsidP="00CC49B9"/>
        </w:tc>
        <w:tc>
          <w:tcPr>
            <w:tcW w:w="6930" w:type="dxa"/>
          </w:tcPr>
          <w:p w14:paraId="0DD3C325" w14:textId="77777777" w:rsidR="000408EA" w:rsidRDefault="000408EA" w:rsidP="00CC49B9"/>
        </w:tc>
        <w:tc>
          <w:tcPr>
            <w:tcW w:w="985" w:type="dxa"/>
          </w:tcPr>
          <w:p w14:paraId="0FF21EC3" w14:textId="77777777" w:rsidR="000408EA" w:rsidRDefault="000408EA" w:rsidP="00CC49B9"/>
        </w:tc>
      </w:tr>
      <w:tr w:rsidR="000408EA" w14:paraId="586FAA86" w14:textId="77777777" w:rsidTr="008E5275">
        <w:tc>
          <w:tcPr>
            <w:tcW w:w="1435" w:type="dxa"/>
          </w:tcPr>
          <w:p w14:paraId="5AE0107C" w14:textId="77777777" w:rsidR="000408EA" w:rsidRDefault="000408EA" w:rsidP="00CC49B9"/>
        </w:tc>
        <w:tc>
          <w:tcPr>
            <w:tcW w:w="6930" w:type="dxa"/>
          </w:tcPr>
          <w:p w14:paraId="60E5391D" w14:textId="77777777" w:rsidR="000408EA" w:rsidRDefault="000408EA" w:rsidP="00CC49B9"/>
        </w:tc>
        <w:tc>
          <w:tcPr>
            <w:tcW w:w="985" w:type="dxa"/>
          </w:tcPr>
          <w:p w14:paraId="54CD0618" w14:textId="77777777" w:rsidR="000408EA" w:rsidRDefault="000408EA" w:rsidP="00CC49B9"/>
        </w:tc>
      </w:tr>
      <w:tr w:rsidR="000408EA" w14:paraId="6FFFD085" w14:textId="77777777" w:rsidTr="008E5275">
        <w:tc>
          <w:tcPr>
            <w:tcW w:w="1435" w:type="dxa"/>
          </w:tcPr>
          <w:p w14:paraId="4EEDAE6C" w14:textId="77777777" w:rsidR="000408EA" w:rsidRDefault="000408EA" w:rsidP="00CC49B9"/>
        </w:tc>
        <w:tc>
          <w:tcPr>
            <w:tcW w:w="6930" w:type="dxa"/>
          </w:tcPr>
          <w:p w14:paraId="0F49339D" w14:textId="77777777" w:rsidR="000408EA" w:rsidRDefault="000408EA" w:rsidP="00CC49B9"/>
        </w:tc>
        <w:tc>
          <w:tcPr>
            <w:tcW w:w="985" w:type="dxa"/>
          </w:tcPr>
          <w:p w14:paraId="064DC15D" w14:textId="77777777" w:rsidR="000408EA" w:rsidRDefault="000408EA" w:rsidP="00CC49B9"/>
        </w:tc>
      </w:tr>
    </w:tbl>
    <w:p w14:paraId="7AED504C" w14:textId="7D2E6F63" w:rsidR="00CC49B9" w:rsidRDefault="00CC49B9" w:rsidP="00CC49B9">
      <w:bookmarkStart w:id="4" w:name="_Hlk103845812"/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  <w:tblPrChange w:id="5" w:author="Gary Johnston" w:date="2022-05-21T12:1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95"/>
        <w:gridCol w:w="6570"/>
        <w:gridCol w:w="985"/>
        <w:tblGridChange w:id="6">
          <w:tblGrid>
            <w:gridCol w:w="1435"/>
            <w:gridCol w:w="6930"/>
            <w:gridCol w:w="985"/>
          </w:tblGrid>
        </w:tblGridChange>
      </w:tblGrid>
      <w:tr w:rsidR="008E5275" w:rsidRPr="000408EA" w14:paraId="11BCBC80" w14:textId="77777777" w:rsidTr="00C03FFD">
        <w:tc>
          <w:tcPr>
            <w:tcW w:w="1795" w:type="dxa"/>
            <w:shd w:val="clear" w:color="auto" w:fill="AEAAAA" w:themeFill="background2" w:themeFillShade="BF"/>
            <w:tcPrChange w:id="7" w:author="Gary Johnston" w:date="2022-05-21T12:15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34995832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bookmarkStart w:id="8" w:name="_Hlk104018594"/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570" w:type="dxa"/>
            <w:shd w:val="clear" w:color="auto" w:fill="AEAAAA" w:themeFill="background2" w:themeFillShade="BF"/>
            <w:tcPrChange w:id="9" w:author="Gary Johnston" w:date="2022-05-21T12:15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79D94AAE" w14:textId="6FB53199" w:rsidR="008E5275" w:rsidRPr="000408EA" w:rsidRDefault="00C03FFD" w:rsidP="007D645A">
            <w:pPr>
              <w:jc w:val="center"/>
              <w:rPr>
                <w:b/>
                <w:bCs/>
                <w:color w:val="FFFFFF" w:themeColor="background1"/>
              </w:rPr>
              <w:pPrChange w:id="10" w:author="Gary Johnston" w:date="2022-05-21T12:17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</w:t>
            </w:r>
            <w:r w:rsidR="007D645A">
              <w:rPr>
                <w:b/>
                <w:bCs/>
                <w:color w:val="FFFFFF" w:themeColor="background1"/>
              </w:rPr>
              <w:t xml:space="preserve">User </w:t>
            </w:r>
            <w:r w:rsidR="008E5275">
              <w:rPr>
                <w:b/>
                <w:bCs/>
                <w:color w:val="FFFFFF" w:themeColor="background1"/>
              </w:rPr>
              <w:t>Requirement</w:t>
            </w:r>
            <w:r w:rsidR="007D645A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11" w:author="Gary Johnston" w:date="2022-05-21T12:15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2012F138" w14:textId="77777777" w:rsidR="008E5275" w:rsidRPr="000408EA" w:rsidRDefault="008E5275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8E5275" w14:paraId="637134BE" w14:textId="77777777" w:rsidTr="00C03FFD">
        <w:tc>
          <w:tcPr>
            <w:tcW w:w="1795" w:type="dxa"/>
            <w:tcPrChange w:id="12" w:author="Gary Johnston" w:date="2022-05-21T12:15:00Z">
              <w:tcPr>
                <w:tcW w:w="1435" w:type="dxa"/>
              </w:tcPr>
            </w:tcPrChange>
          </w:tcPr>
          <w:p w14:paraId="10983519" w14:textId="4FCEFF1F" w:rsidR="008E5275" w:rsidRDefault="008E5275" w:rsidP="00A810BB">
            <w:r>
              <w:t>U2.0</w:t>
            </w:r>
          </w:p>
        </w:tc>
        <w:tc>
          <w:tcPr>
            <w:tcW w:w="6570" w:type="dxa"/>
            <w:tcPrChange w:id="13" w:author="Gary Johnston" w:date="2022-05-21T12:15:00Z">
              <w:tcPr>
                <w:tcW w:w="6930" w:type="dxa"/>
              </w:tcPr>
            </w:tcPrChange>
          </w:tcPr>
          <w:p w14:paraId="3A39B535" w14:textId="1CED1946" w:rsidR="008E5275" w:rsidRDefault="008E5275" w:rsidP="00A810BB">
            <w:r>
              <w:t>Housing Filters</w:t>
            </w:r>
          </w:p>
        </w:tc>
        <w:tc>
          <w:tcPr>
            <w:tcW w:w="985" w:type="dxa"/>
            <w:tcPrChange w:id="14" w:author="Gary Johnston" w:date="2022-05-21T12:15:00Z">
              <w:tcPr>
                <w:tcW w:w="985" w:type="dxa"/>
              </w:tcPr>
            </w:tcPrChange>
          </w:tcPr>
          <w:p w14:paraId="52E983C6" w14:textId="77777777" w:rsidR="008E5275" w:rsidRDefault="008E5275" w:rsidP="00A810BB">
            <w:r>
              <w:t>User</w:t>
            </w:r>
          </w:p>
        </w:tc>
      </w:tr>
      <w:tr w:rsidR="008E5275" w14:paraId="0E6D449D" w14:textId="77777777" w:rsidTr="00C03FFD">
        <w:tc>
          <w:tcPr>
            <w:tcW w:w="1795" w:type="dxa"/>
            <w:tcPrChange w:id="15" w:author="Gary Johnston" w:date="2022-05-21T12:15:00Z">
              <w:tcPr>
                <w:tcW w:w="1435" w:type="dxa"/>
              </w:tcPr>
            </w:tcPrChange>
          </w:tcPr>
          <w:p w14:paraId="090159DC" w14:textId="263A599B" w:rsidR="008E5275" w:rsidRDefault="008E5275" w:rsidP="00A810BB">
            <w:r>
              <w:t>U</w:t>
            </w:r>
            <w:r w:rsidR="00545F0F">
              <w:t>2</w:t>
            </w:r>
            <w:r>
              <w:t>.1</w:t>
            </w:r>
          </w:p>
        </w:tc>
        <w:tc>
          <w:tcPr>
            <w:tcW w:w="6570" w:type="dxa"/>
            <w:tcPrChange w:id="16" w:author="Gary Johnston" w:date="2022-05-21T12:15:00Z">
              <w:tcPr>
                <w:tcW w:w="6930" w:type="dxa"/>
              </w:tcPr>
            </w:tcPrChange>
          </w:tcPr>
          <w:p w14:paraId="13E0F191" w14:textId="4BC31787" w:rsidR="002226C0" w:rsidRPr="00C25624" w:rsidRDefault="0007143F" w:rsidP="00A810BB">
            <w:r>
              <w:t>“</w:t>
            </w:r>
            <w:r w:rsidR="00C97F40">
              <w:t>Filters</w:t>
            </w:r>
            <w:r>
              <w:t>”</w:t>
            </w:r>
            <w:r w:rsidR="00C97F40">
              <w:t xml:space="preserve"> button</w:t>
            </w:r>
            <w:r>
              <w:t xml:space="preserve"> opens filters form</w:t>
            </w:r>
          </w:p>
        </w:tc>
        <w:tc>
          <w:tcPr>
            <w:tcW w:w="985" w:type="dxa"/>
            <w:tcPrChange w:id="17" w:author="Gary Johnston" w:date="2022-05-21T12:15:00Z">
              <w:tcPr>
                <w:tcW w:w="985" w:type="dxa"/>
              </w:tcPr>
            </w:tcPrChange>
          </w:tcPr>
          <w:p w14:paraId="379FF455" w14:textId="630D3374" w:rsidR="008E5275" w:rsidRDefault="00523D17" w:rsidP="00A810BB">
            <w:r>
              <w:t>User</w:t>
            </w:r>
          </w:p>
        </w:tc>
      </w:tr>
      <w:tr w:rsidR="002226C0" w14:paraId="1B9BD8F4" w14:textId="77777777" w:rsidTr="00C03FFD">
        <w:tc>
          <w:tcPr>
            <w:tcW w:w="1795" w:type="dxa"/>
            <w:tcPrChange w:id="18" w:author="Gary Johnston" w:date="2022-05-21T12:15:00Z">
              <w:tcPr>
                <w:tcW w:w="1435" w:type="dxa"/>
              </w:tcPr>
            </w:tcPrChange>
          </w:tcPr>
          <w:p w14:paraId="629B071A" w14:textId="31FC27DB" w:rsidR="002226C0" w:rsidRDefault="002226C0" w:rsidP="00A810BB">
            <w:r>
              <w:t>U2.1.1</w:t>
            </w:r>
          </w:p>
        </w:tc>
        <w:tc>
          <w:tcPr>
            <w:tcW w:w="6570" w:type="dxa"/>
            <w:tcPrChange w:id="19" w:author="Gary Johnston" w:date="2022-05-21T12:15:00Z">
              <w:tcPr>
                <w:tcW w:w="6930" w:type="dxa"/>
              </w:tcPr>
            </w:tcPrChange>
          </w:tcPr>
          <w:p w14:paraId="706C6747" w14:textId="024D1C9C" w:rsidR="002226C0" w:rsidRDefault="002226C0" w:rsidP="00A810BB">
            <w:r>
              <w:t>“Filters Button shows running total of filter selections.</w:t>
            </w:r>
          </w:p>
        </w:tc>
        <w:tc>
          <w:tcPr>
            <w:tcW w:w="985" w:type="dxa"/>
            <w:tcPrChange w:id="20" w:author="Gary Johnston" w:date="2022-05-21T12:15:00Z">
              <w:tcPr>
                <w:tcW w:w="985" w:type="dxa"/>
              </w:tcPr>
            </w:tcPrChange>
          </w:tcPr>
          <w:p w14:paraId="09C31225" w14:textId="408DA568" w:rsidR="002226C0" w:rsidRDefault="002226C0" w:rsidP="00A810BB">
            <w:r>
              <w:t>User</w:t>
            </w:r>
          </w:p>
        </w:tc>
      </w:tr>
      <w:tr w:rsidR="00BF4EE3" w14:paraId="67A6F5A4" w14:textId="77777777" w:rsidTr="00C03FFD">
        <w:tc>
          <w:tcPr>
            <w:tcW w:w="1795" w:type="dxa"/>
            <w:tcPrChange w:id="21" w:author="Gary Johnston" w:date="2022-05-21T12:15:00Z">
              <w:tcPr>
                <w:tcW w:w="1435" w:type="dxa"/>
              </w:tcPr>
            </w:tcPrChange>
          </w:tcPr>
          <w:p w14:paraId="30B08E5F" w14:textId="3F657492" w:rsidR="00BF4EE3" w:rsidRDefault="00BF4EE3" w:rsidP="00A810BB">
            <w:r>
              <w:t>U2.1.</w:t>
            </w:r>
            <w:r w:rsidR="002226C0">
              <w:t>2</w:t>
            </w:r>
          </w:p>
        </w:tc>
        <w:tc>
          <w:tcPr>
            <w:tcW w:w="6570" w:type="dxa"/>
            <w:tcPrChange w:id="22" w:author="Gary Johnston" w:date="2022-05-21T12:15:00Z">
              <w:tcPr>
                <w:tcW w:w="6930" w:type="dxa"/>
              </w:tcPr>
            </w:tcPrChange>
          </w:tcPr>
          <w:p w14:paraId="0052A2B0" w14:textId="41377E8E" w:rsidR="00BF4EE3" w:rsidRDefault="00BF4EE3" w:rsidP="00A810BB">
            <w:r>
              <w:t xml:space="preserve">“X” </w:t>
            </w:r>
            <w:r w:rsidR="002226C0">
              <w:t xml:space="preserve"> button or icon </w:t>
            </w:r>
            <w:r>
              <w:t xml:space="preserve">to close </w:t>
            </w:r>
            <w:r w:rsidR="002226C0">
              <w:t xml:space="preserve">the “Filters” </w:t>
            </w:r>
            <w:r>
              <w:t>for</w:t>
            </w:r>
            <w:r w:rsidR="00F7088C">
              <w:t>m</w:t>
            </w:r>
            <w:r w:rsidR="002226C0">
              <w:t>.</w:t>
            </w:r>
          </w:p>
        </w:tc>
        <w:tc>
          <w:tcPr>
            <w:tcW w:w="985" w:type="dxa"/>
            <w:tcPrChange w:id="23" w:author="Gary Johnston" w:date="2022-05-21T12:15:00Z">
              <w:tcPr>
                <w:tcW w:w="985" w:type="dxa"/>
              </w:tcPr>
            </w:tcPrChange>
          </w:tcPr>
          <w:p w14:paraId="7D37FB0C" w14:textId="64AA077D" w:rsidR="00BF4EE3" w:rsidRDefault="00BF4EE3" w:rsidP="00A810BB">
            <w:r>
              <w:t>User</w:t>
            </w:r>
          </w:p>
        </w:tc>
      </w:tr>
      <w:tr w:rsidR="008E5275" w14:paraId="381053A0" w14:textId="77777777" w:rsidTr="00C03FFD">
        <w:tc>
          <w:tcPr>
            <w:tcW w:w="1795" w:type="dxa"/>
            <w:tcPrChange w:id="24" w:author="Gary Johnston" w:date="2022-05-21T12:15:00Z">
              <w:tcPr>
                <w:tcW w:w="1435" w:type="dxa"/>
              </w:tcPr>
            </w:tcPrChange>
          </w:tcPr>
          <w:p w14:paraId="10EDE573" w14:textId="4C385BB0" w:rsidR="008E5275" w:rsidRDefault="008E5275" w:rsidP="00A810BB">
            <w:r>
              <w:t>U</w:t>
            </w:r>
            <w:r w:rsidR="00545F0F">
              <w:t>2</w:t>
            </w:r>
            <w:r>
              <w:t>.2</w:t>
            </w:r>
          </w:p>
        </w:tc>
        <w:tc>
          <w:tcPr>
            <w:tcW w:w="6570" w:type="dxa"/>
            <w:tcPrChange w:id="25" w:author="Gary Johnston" w:date="2022-05-21T12:15:00Z">
              <w:tcPr>
                <w:tcW w:w="6930" w:type="dxa"/>
              </w:tcPr>
            </w:tcPrChange>
          </w:tcPr>
          <w:p w14:paraId="118818EA" w14:textId="3F487EE6" w:rsidR="008E5275" w:rsidRDefault="00C25624" w:rsidP="00A810BB">
            <w:r>
              <w:t>Pet Policy</w:t>
            </w:r>
            <w:r w:rsidR="0074706A">
              <w:t xml:space="preserve"> </w:t>
            </w:r>
            <w:r w:rsidR="00FF5D81">
              <w:t>Options:</w:t>
            </w:r>
          </w:p>
        </w:tc>
        <w:tc>
          <w:tcPr>
            <w:tcW w:w="985" w:type="dxa"/>
            <w:tcPrChange w:id="26" w:author="Gary Johnston" w:date="2022-05-21T12:15:00Z">
              <w:tcPr>
                <w:tcW w:w="985" w:type="dxa"/>
              </w:tcPr>
            </w:tcPrChange>
          </w:tcPr>
          <w:p w14:paraId="2D307BF6" w14:textId="37C5C4EA" w:rsidR="008E5275" w:rsidRDefault="00523D17" w:rsidP="00A810BB">
            <w:r>
              <w:t>User</w:t>
            </w:r>
          </w:p>
        </w:tc>
      </w:tr>
      <w:tr w:rsidR="002226C0" w14:paraId="1D6FACEA" w14:textId="77777777" w:rsidTr="00C03FFD">
        <w:tc>
          <w:tcPr>
            <w:tcW w:w="1795" w:type="dxa"/>
            <w:tcPrChange w:id="27" w:author="Gary Johnston" w:date="2022-05-21T12:15:00Z">
              <w:tcPr>
                <w:tcW w:w="1435" w:type="dxa"/>
              </w:tcPr>
            </w:tcPrChange>
          </w:tcPr>
          <w:p w14:paraId="6BEAB886" w14:textId="226653AD" w:rsidR="002226C0" w:rsidRDefault="002226C0" w:rsidP="00A810BB">
            <w:r>
              <w:t>U2.2.1</w:t>
            </w:r>
          </w:p>
        </w:tc>
        <w:tc>
          <w:tcPr>
            <w:tcW w:w="6570" w:type="dxa"/>
            <w:tcPrChange w:id="28" w:author="Gary Johnston" w:date="2022-05-21T12:15:00Z">
              <w:tcPr>
                <w:tcW w:w="6930" w:type="dxa"/>
              </w:tcPr>
            </w:tcPrChange>
          </w:tcPr>
          <w:p w14:paraId="26B5EF22" w14:textId="0D933665" w:rsidR="002226C0" w:rsidRDefault="002226C0" w:rsidP="00A810BB">
            <w:r>
              <w:t>Pet Friendly</w:t>
            </w:r>
          </w:p>
        </w:tc>
        <w:tc>
          <w:tcPr>
            <w:tcW w:w="985" w:type="dxa"/>
            <w:tcPrChange w:id="29" w:author="Gary Johnston" w:date="2022-05-21T12:15:00Z">
              <w:tcPr>
                <w:tcW w:w="985" w:type="dxa"/>
              </w:tcPr>
            </w:tcPrChange>
          </w:tcPr>
          <w:p w14:paraId="2CA3A7F8" w14:textId="1D2A1951" w:rsidR="002226C0" w:rsidRDefault="00FF5D81" w:rsidP="00A810BB">
            <w:r>
              <w:t>User</w:t>
            </w:r>
          </w:p>
        </w:tc>
      </w:tr>
      <w:tr w:rsidR="002226C0" w14:paraId="3EB75C24" w14:textId="77777777" w:rsidTr="00C03FFD">
        <w:tc>
          <w:tcPr>
            <w:tcW w:w="1795" w:type="dxa"/>
            <w:tcPrChange w:id="30" w:author="Gary Johnston" w:date="2022-05-21T12:15:00Z">
              <w:tcPr>
                <w:tcW w:w="1435" w:type="dxa"/>
              </w:tcPr>
            </w:tcPrChange>
          </w:tcPr>
          <w:p w14:paraId="7899010F" w14:textId="1ED1347C" w:rsidR="002226C0" w:rsidRDefault="002226C0" w:rsidP="00A810BB">
            <w:r>
              <w:t>U2.2.2</w:t>
            </w:r>
          </w:p>
        </w:tc>
        <w:tc>
          <w:tcPr>
            <w:tcW w:w="6570" w:type="dxa"/>
            <w:tcPrChange w:id="31" w:author="Gary Johnston" w:date="2022-05-21T12:15:00Z">
              <w:tcPr>
                <w:tcW w:w="6930" w:type="dxa"/>
              </w:tcPr>
            </w:tcPrChange>
          </w:tcPr>
          <w:p w14:paraId="20CA90D1" w14:textId="38268929" w:rsidR="002226C0" w:rsidRDefault="002226C0" w:rsidP="00A810BB">
            <w:r>
              <w:t>No Pets</w:t>
            </w:r>
          </w:p>
        </w:tc>
        <w:tc>
          <w:tcPr>
            <w:tcW w:w="985" w:type="dxa"/>
            <w:tcPrChange w:id="32" w:author="Gary Johnston" w:date="2022-05-21T12:15:00Z">
              <w:tcPr>
                <w:tcW w:w="985" w:type="dxa"/>
              </w:tcPr>
            </w:tcPrChange>
          </w:tcPr>
          <w:p w14:paraId="162258DA" w14:textId="714E07EA" w:rsidR="002226C0" w:rsidRDefault="00FF5D81" w:rsidP="00A810BB">
            <w:r>
              <w:t>User</w:t>
            </w:r>
          </w:p>
        </w:tc>
      </w:tr>
      <w:tr w:rsidR="002226C0" w14:paraId="74F61607" w14:textId="77777777" w:rsidTr="00C03FFD">
        <w:tc>
          <w:tcPr>
            <w:tcW w:w="1795" w:type="dxa"/>
            <w:tcPrChange w:id="33" w:author="Gary Johnston" w:date="2022-05-21T12:15:00Z">
              <w:tcPr>
                <w:tcW w:w="1435" w:type="dxa"/>
              </w:tcPr>
            </w:tcPrChange>
          </w:tcPr>
          <w:p w14:paraId="4343C61C" w14:textId="58DE7394" w:rsidR="002226C0" w:rsidRDefault="002226C0" w:rsidP="00A810BB">
            <w:r>
              <w:t>U2.2.3</w:t>
            </w:r>
          </w:p>
        </w:tc>
        <w:tc>
          <w:tcPr>
            <w:tcW w:w="6570" w:type="dxa"/>
            <w:tcPrChange w:id="34" w:author="Gary Johnston" w:date="2022-05-21T12:15:00Z">
              <w:tcPr>
                <w:tcW w:w="6930" w:type="dxa"/>
              </w:tcPr>
            </w:tcPrChange>
          </w:tcPr>
          <w:p w14:paraId="1A13FFA2" w14:textId="05F1EBDC" w:rsidR="002226C0" w:rsidRDefault="002226C0" w:rsidP="00A810BB">
            <w:r>
              <w:t>Cats</w:t>
            </w:r>
          </w:p>
        </w:tc>
        <w:tc>
          <w:tcPr>
            <w:tcW w:w="985" w:type="dxa"/>
            <w:tcPrChange w:id="35" w:author="Gary Johnston" w:date="2022-05-21T12:15:00Z">
              <w:tcPr>
                <w:tcW w:w="985" w:type="dxa"/>
              </w:tcPr>
            </w:tcPrChange>
          </w:tcPr>
          <w:p w14:paraId="0C42AD11" w14:textId="38E4FA35" w:rsidR="002226C0" w:rsidRDefault="00FF5D81" w:rsidP="00A810BB">
            <w:r>
              <w:t>User</w:t>
            </w:r>
          </w:p>
        </w:tc>
      </w:tr>
      <w:tr w:rsidR="002226C0" w14:paraId="0D31C71F" w14:textId="77777777" w:rsidTr="00C03FFD">
        <w:tc>
          <w:tcPr>
            <w:tcW w:w="1795" w:type="dxa"/>
            <w:tcPrChange w:id="36" w:author="Gary Johnston" w:date="2022-05-21T12:15:00Z">
              <w:tcPr>
                <w:tcW w:w="1435" w:type="dxa"/>
              </w:tcPr>
            </w:tcPrChange>
          </w:tcPr>
          <w:p w14:paraId="0BFC333A" w14:textId="5A6A03BD" w:rsidR="002226C0" w:rsidRDefault="002226C0" w:rsidP="00A810BB">
            <w:r>
              <w:t>U2.2.4</w:t>
            </w:r>
          </w:p>
        </w:tc>
        <w:tc>
          <w:tcPr>
            <w:tcW w:w="6570" w:type="dxa"/>
            <w:tcPrChange w:id="37" w:author="Gary Johnston" w:date="2022-05-21T12:15:00Z">
              <w:tcPr>
                <w:tcW w:w="6930" w:type="dxa"/>
              </w:tcPr>
            </w:tcPrChange>
          </w:tcPr>
          <w:p w14:paraId="6545FDD4" w14:textId="1E2D5734" w:rsidR="002226C0" w:rsidRDefault="002226C0" w:rsidP="00A810BB">
            <w:r>
              <w:t>Dogs</w:t>
            </w:r>
          </w:p>
        </w:tc>
        <w:tc>
          <w:tcPr>
            <w:tcW w:w="985" w:type="dxa"/>
            <w:tcPrChange w:id="38" w:author="Gary Johnston" w:date="2022-05-21T12:15:00Z">
              <w:tcPr>
                <w:tcW w:w="985" w:type="dxa"/>
              </w:tcPr>
            </w:tcPrChange>
          </w:tcPr>
          <w:p w14:paraId="49278BFA" w14:textId="0B7EF205" w:rsidR="002226C0" w:rsidRDefault="00FF5D81" w:rsidP="00A810BB">
            <w:r>
              <w:t>User</w:t>
            </w:r>
          </w:p>
        </w:tc>
      </w:tr>
      <w:tr w:rsidR="008E5275" w14:paraId="6C266F74" w14:textId="77777777" w:rsidTr="00C03FFD">
        <w:tc>
          <w:tcPr>
            <w:tcW w:w="1795" w:type="dxa"/>
            <w:tcPrChange w:id="39" w:author="Gary Johnston" w:date="2022-05-21T12:15:00Z">
              <w:tcPr>
                <w:tcW w:w="1435" w:type="dxa"/>
              </w:tcPr>
            </w:tcPrChange>
          </w:tcPr>
          <w:p w14:paraId="6564F0FF" w14:textId="6465C921" w:rsidR="008E5275" w:rsidRDefault="00C25624" w:rsidP="00A810BB">
            <w:r>
              <w:t>U2.3</w:t>
            </w:r>
          </w:p>
        </w:tc>
        <w:tc>
          <w:tcPr>
            <w:tcW w:w="6570" w:type="dxa"/>
            <w:tcPrChange w:id="40" w:author="Gary Johnston" w:date="2022-05-21T12:15:00Z">
              <w:tcPr>
                <w:tcW w:w="6930" w:type="dxa"/>
              </w:tcPr>
            </w:tcPrChange>
          </w:tcPr>
          <w:p w14:paraId="6C7E589A" w14:textId="51F8A848" w:rsidR="008E5275" w:rsidRDefault="00AF3130" w:rsidP="00A810BB">
            <w:r>
              <w:t xml:space="preserve">Unit </w:t>
            </w:r>
            <w:r w:rsidR="00FF5D81">
              <w:t>Amenit</w:t>
            </w:r>
            <w:r w:rsidR="00913E73">
              <w:t>ies</w:t>
            </w:r>
          </w:p>
        </w:tc>
        <w:tc>
          <w:tcPr>
            <w:tcW w:w="985" w:type="dxa"/>
            <w:tcPrChange w:id="41" w:author="Gary Johnston" w:date="2022-05-21T12:15:00Z">
              <w:tcPr>
                <w:tcW w:w="985" w:type="dxa"/>
              </w:tcPr>
            </w:tcPrChange>
          </w:tcPr>
          <w:p w14:paraId="4619F059" w14:textId="79DBAFD3" w:rsidR="008E5275" w:rsidRDefault="00523D17" w:rsidP="00A810BB">
            <w:r>
              <w:t>User</w:t>
            </w:r>
          </w:p>
        </w:tc>
      </w:tr>
      <w:tr w:rsidR="00A81587" w14:paraId="11C1147C" w14:textId="77777777" w:rsidTr="00C03FFD">
        <w:tc>
          <w:tcPr>
            <w:tcW w:w="1795" w:type="dxa"/>
            <w:tcPrChange w:id="42" w:author="Gary Johnston" w:date="2022-05-21T12:15:00Z">
              <w:tcPr>
                <w:tcW w:w="1435" w:type="dxa"/>
              </w:tcPr>
            </w:tcPrChange>
          </w:tcPr>
          <w:p w14:paraId="2534A208" w14:textId="69AC82A2" w:rsidR="00A81587" w:rsidRDefault="00A81587" w:rsidP="00A810BB">
            <w:r>
              <w:t>U2.3.1</w:t>
            </w:r>
          </w:p>
        </w:tc>
        <w:tc>
          <w:tcPr>
            <w:tcW w:w="6570" w:type="dxa"/>
            <w:tcPrChange w:id="43" w:author="Gary Johnston" w:date="2022-05-21T12:15:00Z">
              <w:tcPr>
                <w:tcW w:w="6930" w:type="dxa"/>
              </w:tcPr>
            </w:tcPrChange>
          </w:tcPr>
          <w:p w14:paraId="6F38D5F5" w14:textId="575F5DFD" w:rsidR="00A81587" w:rsidRDefault="00A81587" w:rsidP="00A810BB">
            <w:r>
              <w:t>Washer and Dryer Hookup</w:t>
            </w:r>
          </w:p>
        </w:tc>
        <w:tc>
          <w:tcPr>
            <w:tcW w:w="985" w:type="dxa"/>
            <w:tcPrChange w:id="44" w:author="Gary Johnston" w:date="2022-05-21T12:15:00Z">
              <w:tcPr>
                <w:tcW w:w="985" w:type="dxa"/>
              </w:tcPr>
            </w:tcPrChange>
          </w:tcPr>
          <w:p w14:paraId="72751C06" w14:textId="519B422B" w:rsidR="00A81587" w:rsidRDefault="00A81587" w:rsidP="00A810BB">
            <w:r>
              <w:t>User</w:t>
            </w:r>
          </w:p>
        </w:tc>
      </w:tr>
      <w:tr w:rsidR="009103D0" w14:paraId="7866D564" w14:textId="77777777" w:rsidTr="00C03FFD">
        <w:tc>
          <w:tcPr>
            <w:tcW w:w="1795" w:type="dxa"/>
            <w:tcPrChange w:id="45" w:author="Gary Johnston" w:date="2022-05-21T12:15:00Z">
              <w:tcPr>
                <w:tcW w:w="1435" w:type="dxa"/>
              </w:tcPr>
            </w:tcPrChange>
          </w:tcPr>
          <w:p w14:paraId="00925FC2" w14:textId="76F65DF9" w:rsidR="009103D0" w:rsidRDefault="009103D0" w:rsidP="00A810BB">
            <w:r>
              <w:t>U2.3.</w:t>
            </w:r>
            <w:r w:rsidR="00A81587">
              <w:t>2</w:t>
            </w:r>
          </w:p>
        </w:tc>
        <w:tc>
          <w:tcPr>
            <w:tcW w:w="6570" w:type="dxa"/>
            <w:tcPrChange w:id="46" w:author="Gary Johnston" w:date="2022-05-21T12:15:00Z">
              <w:tcPr>
                <w:tcW w:w="6930" w:type="dxa"/>
              </w:tcPr>
            </w:tcPrChange>
          </w:tcPr>
          <w:p w14:paraId="0A704D74" w14:textId="34C0B5DE" w:rsidR="009103D0" w:rsidRDefault="009103D0" w:rsidP="00A810BB">
            <w:r>
              <w:t>Washer and Dryer</w:t>
            </w:r>
          </w:p>
        </w:tc>
        <w:tc>
          <w:tcPr>
            <w:tcW w:w="985" w:type="dxa"/>
            <w:tcPrChange w:id="47" w:author="Gary Johnston" w:date="2022-05-21T12:15:00Z">
              <w:tcPr>
                <w:tcW w:w="985" w:type="dxa"/>
              </w:tcPr>
            </w:tcPrChange>
          </w:tcPr>
          <w:p w14:paraId="1158028F" w14:textId="1A49E0CA" w:rsidR="009103D0" w:rsidRDefault="009103D0" w:rsidP="00A810BB">
            <w:r>
              <w:t>User</w:t>
            </w:r>
          </w:p>
        </w:tc>
      </w:tr>
      <w:tr w:rsidR="009103D0" w14:paraId="4A7CDFFA" w14:textId="77777777" w:rsidTr="00C03FFD">
        <w:tc>
          <w:tcPr>
            <w:tcW w:w="1795" w:type="dxa"/>
            <w:tcPrChange w:id="48" w:author="Gary Johnston" w:date="2022-05-21T12:15:00Z">
              <w:tcPr>
                <w:tcW w:w="1435" w:type="dxa"/>
              </w:tcPr>
            </w:tcPrChange>
          </w:tcPr>
          <w:p w14:paraId="7EF987D9" w14:textId="1A936719" w:rsidR="009103D0" w:rsidRDefault="009103D0" w:rsidP="00A810BB">
            <w:r>
              <w:t>U2.3.</w:t>
            </w:r>
            <w:r w:rsidR="00A81587">
              <w:t>3</w:t>
            </w:r>
          </w:p>
        </w:tc>
        <w:tc>
          <w:tcPr>
            <w:tcW w:w="6570" w:type="dxa"/>
            <w:tcPrChange w:id="49" w:author="Gary Johnston" w:date="2022-05-21T12:15:00Z">
              <w:tcPr>
                <w:tcW w:w="6930" w:type="dxa"/>
              </w:tcPr>
            </w:tcPrChange>
          </w:tcPr>
          <w:p w14:paraId="45DD89AA" w14:textId="5DF17BC0" w:rsidR="009103D0" w:rsidRDefault="009103D0" w:rsidP="00A810BB">
            <w:r>
              <w:t>Dishwasher</w:t>
            </w:r>
          </w:p>
        </w:tc>
        <w:tc>
          <w:tcPr>
            <w:tcW w:w="985" w:type="dxa"/>
            <w:tcPrChange w:id="50" w:author="Gary Johnston" w:date="2022-05-21T12:15:00Z">
              <w:tcPr>
                <w:tcW w:w="985" w:type="dxa"/>
              </w:tcPr>
            </w:tcPrChange>
          </w:tcPr>
          <w:p w14:paraId="5EF72615" w14:textId="380C3A80" w:rsidR="009103D0" w:rsidRDefault="009103D0" w:rsidP="00A810BB">
            <w:r>
              <w:t>User</w:t>
            </w:r>
          </w:p>
        </w:tc>
      </w:tr>
      <w:tr w:rsidR="009103D0" w14:paraId="44B817FA" w14:textId="77777777" w:rsidTr="00C03FFD">
        <w:tc>
          <w:tcPr>
            <w:tcW w:w="1795" w:type="dxa"/>
            <w:tcPrChange w:id="51" w:author="Gary Johnston" w:date="2022-05-21T12:15:00Z">
              <w:tcPr>
                <w:tcW w:w="1435" w:type="dxa"/>
              </w:tcPr>
            </w:tcPrChange>
          </w:tcPr>
          <w:p w14:paraId="627A5BEC" w14:textId="09B36756" w:rsidR="009103D0" w:rsidRDefault="009103D0" w:rsidP="00A810BB">
            <w:r>
              <w:t>U2.3.</w:t>
            </w:r>
            <w:r w:rsidR="00E61035">
              <w:t>4</w:t>
            </w:r>
          </w:p>
        </w:tc>
        <w:tc>
          <w:tcPr>
            <w:tcW w:w="6570" w:type="dxa"/>
            <w:tcPrChange w:id="52" w:author="Gary Johnston" w:date="2022-05-21T12:15:00Z">
              <w:tcPr>
                <w:tcW w:w="6930" w:type="dxa"/>
              </w:tcPr>
            </w:tcPrChange>
          </w:tcPr>
          <w:p w14:paraId="0B255EC7" w14:textId="50B2106B" w:rsidR="009103D0" w:rsidRDefault="00A81587" w:rsidP="00A810BB">
            <w:r>
              <w:t>Patio / Balcony</w:t>
            </w:r>
          </w:p>
        </w:tc>
        <w:tc>
          <w:tcPr>
            <w:tcW w:w="985" w:type="dxa"/>
            <w:tcPrChange w:id="53" w:author="Gary Johnston" w:date="2022-05-21T12:15:00Z">
              <w:tcPr>
                <w:tcW w:w="985" w:type="dxa"/>
              </w:tcPr>
            </w:tcPrChange>
          </w:tcPr>
          <w:p w14:paraId="33B1BD4E" w14:textId="17E25520" w:rsidR="009103D0" w:rsidRDefault="00A81587" w:rsidP="00A810BB">
            <w:r>
              <w:t>User</w:t>
            </w:r>
          </w:p>
        </w:tc>
      </w:tr>
      <w:tr w:rsidR="00A81587" w14:paraId="5FC91104" w14:textId="77777777" w:rsidTr="00C03FFD">
        <w:tc>
          <w:tcPr>
            <w:tcW w:w="1795" w:type="dxa"/>
            <w:tcPrChange w:id="54" w:author="Gary Johnston" w:date="2022-05-21T12:15:00Z">
              <w:tcPr>
                <w:tcW w:w="1435" w:type="dxa"/>
              </w:tcPr>
            </w:tcPrChange>
          </w:tcPr>
          <w:p w14:paraId="3A12C07E" w14:textId="164D2F86" w:rsidR="00A81587" w:rsidRDefault="00A81587" w:rsidP="00A810BB">
            <w:r>
              <w:t>U2.3.</w:t>
            </w:r>
            <w:r w:rsidR="00E61035">
              <w:t>5</w:t>
            </w:r>
          </w:p>
        </w:tc>
        <w:tc>
          <w:tcPr>
            <w:tcW w:w="6570" w:type="dxa"/>
            <w:tcPrChange w:id="55" w:author="Gary Johnston" w:date="2022-05-21T12:15:00Z">
              <w:tcPr>
                <w:tcW w:w="6930" w:type="dxa"/>
              </w:tcPr>
            </w:tcPrChange>
          </w:tcPr>
          <w:p w14:paraId="7C6F7C6F" w14:textId="3D5B7E90" w:rsidR="00A81587" w:rsidRDefault="00A81587" w:rsidP="00A810BB">
            <w:r>
              <w:t>Microwave</w:t>
            </w:r>
          </w:p>
        </w:tc>
        <w:tc>
          <w:tcPr>
            <w:tcW w:w="985" w:type="dxa"/>
            <w:tcPrChange w:id="56" w:author="Gary Johnston" w:date="2022-05-21T12:15:00Z">
              <w:tcPr>
                <w:tcW w:w="985" w:type="dxa"/>
              </w:tcPr>
            </w:tcPrChange>
          </w:tcPr>
          <w:p w14:paraId="5C05A648" w14:textId="69D15AD8" w:rsidR="00A81587" w:rsidRDefault="00AF3130" w:rsidP="00A810BB">
            <w:r>
              <w:t>User</w:t>
            </w:r>
          </w:p>
        </w:tc>
      </w:tr>
      <w:tr w:rsidR="00A81587" w14:paraId="411814C6" w14:textId="77777777" w:rsidTr="00C03FFD">
        <w:tc>
          <w:tcPr>
            <w:tcW w:w="1795" w:type="dxa"/>
            <w:tcPrChange w:id="57" w:author="Gary Johnston" w:date="2022-05-21T12:15:00Z">
              <w:tcPr>
                <w:tcW w:w="1435" w:type="dxa"/>
              </w:tcPr>
            </w:tcPrChange>
          </w:tcPr>
          <w:p w14:paraId="66632C69" w14:textId="3C6D791A" w:rsidR="00A81587" w:rsidRDefault="00AF3130" w:rsidP="00A810BB">
            <w:r>
              <w:t>U2.3.</w:t>
            </w:r>
            <w:r w:rsidR="00E61035">
              <w:t>6</w:t>
            </w:r>
          </w:p>
        </w:tc>
        <w:tc>
          <w:tcPr>
            <w:tcW w:w="6570" w:type="dxa"/>
            <w:tcPrChange w:id="58" w:author="Gary Johnston" w:date="2022-05-21T12:15:00Z">
              <w:tcPr>
                <w:tcW w:w="6930" w:type="dxa"/>
              </w:tcPr>
            </w:tcPrChange>
          </w:tcPr>
          <w:p w14:paraId="05ABA1B9" w14:textId="4EFE8467" w:rsidR="00A81587" w:rsidRDefault="00AF3130" w:rsidP="00A810BB">
            <w:r>
              <w:t>High Speed Internet</w:t>
            </w:r>
          </w:p>
        </w:tc>
        <w:tc>
          <w:tcPr>
            <w:tcW w:w="985" w:type="dxa"/>
            <w:tcPrChange w:id="59" w:author="Gary Johnston" w:date="2022-05-21T12:15:00Z">
              <w:tcPr>
                <w:tcW w:w="985" w:type="dxa"/>
              </w:tcPr>
            </w:tcPrChange>
          </w:tcPr>
          <w:p w14:paraId="2467E710" w14:textId="7B5E8CE7" w:rsidR="00A81587" w:rsidRDefault="00AF3130" w:rsidP="00A810BB">
            <w:r>
              <w:t>User</w:t>
            </w:r>
          </w:p>
        </w:tc>
      </w:tr>
      <w:tr w:rsidR="00AF3130" w14:paraId="59682CB4" w14:textId="77777777" w:rsidTr="00C03FFD">
        <w:tc>
          <w:tcPr>
            <w:tcW w:w="1795" w:type="dxa"/>
            <w:tcPrChange w:id="60" w:author="Gary Johnston" w:date="2022-05-21T12:15:00Z">
              <w:tcPr>
                <w:tcW w:w="1435" w:type="dxa"/>
              </w:tcPr>
            </w:tcPrChange>
          </w:tcPr>
          <w:p w14:paraId="4F8D0F7B" w14:textId="56656ABF" w:rsidR="00AF3130" w:rsidRDefault="00AF3130" w:rsidP="00A810BB">
            <w:r>
              <w:t>U2.3.</w:t>
            </w:r>
            <w:r w:rsidR="00E61035">
              <w:t>7</w:t>
            </w:r>
          </w:p>
        </w:tc>
        <w:tc>
          <w:tcPr>
            <w:tcW w:w="6570" w:type="dxa"/>
            <w:tcPrChange w:id="61" w:author="Gary Johnston" w:date="2022-05-21T12:15:00Z">
              <w:tcPr>
                <w:tcW w:w="6930" w:type="dxa"/>
              </w:tcPr>
            </w:tcPrChange>
          </w:tcPr>
          <w:p w14:paraId="7197B65A" w14:textId="26E5F782" w:rsidR="00AF3130" w:rsidRDefault="00E61035" w:rsidP="00A810BB">
            <w:r>
              <w:t>Wheelchair</w:t>
            </w:r>
            <w:r w:rsidR="00AF3130">
              <w:t xml:space="preserve"> Access</w:t>
            </w:r>
          </w:p>
        </w:tc>
        <w:tc>
          <w:tcPr>
            <w:tcW w:w="985" w:type="dxa"/>
            <w:tcPrChange w:id="62" w:author="Gary Johnston" w:date="2022-05-21T12:15:00Z">
              <w:tcPr>
                <w:tcW w:w="985" w:type="dxa"/>
              </w:tcPr>
            </w:tcPrChange>
          </w:tcPr>
          <w:p w14:paraId="643B7E46" w14:textId="07F86CF6" w:rsidR="00AF3130" w:rsidRDefault="00AF3130" w:rsidP="00A810BB">
            <w:r>
              <w:t>User</w:t>
            </w:r>
          </w:p>
        </w:tc>
      </w:tr>
      <w:tr w:rsidR="00AF3130" w14:paraId="68BFC2AD" w14:textId="77777777" w:rsidTr="00C03FFD">
        <w:tc>
          <w:tcPr>
            <w:tcW w:w="1795" w:type="dxa"/>
            <w:tcPrChange w:id="63" w:author="Gary Johnston" w:date="2022-05-21T12:15:00Z">
              <w:tcPr>
                <w:tcW w:w="1435" w:type="dxa"/>
              </w:tcPr>
            </w:tcPrChange>
          </w:tcPr>
          <w:p w14:paraId="0BD19686" w14:textId="210D05E7" w:rsidR="00AF3130" w:rsidRDefault="00AF3130" w:rsidP="00A810BB">
            <w:r>
              <w:t>U2.3.</w:t>
            </w:r>
            <w:r w:rsidR="00E61035">
              <w:t>8</w:t>
            </w:r>
          </w:p>
        </w:tc>
        <w:tc>
          <w:tcPr>
            <w:tcW w:w="6570" w:type="dxa"/>
            <w:tcPrChange w:id="64" w:author="Gary Johnston" w:date="2022-05-21T12:15:00Z">
              <w:tcPr>
                <w:tcW w:w="6930" w:type="dxa"/>
              </w:tcPr>
            </w:tcPrChange>
          </w:tcPr>
          <w:p w14:paraId="02885239" w14:textId="73A1A594" w:rsidR="00AF3130" w:rsidRDefault="00AF3130" w:rsidP="00A810BB">
            <w:r>
              <w:t>Furnished</w:t>
            </w:r>
          </w:p>
        </w:tc>
        <w:tc>
          <w:tcPr>
            <w:tcW w:w="985" w:type="dxa"/>
            <w:tcPrChange w:id="65" w:author="Gary Johnston" w:date="2022-05-21T12:15:00Z">
              <w:tcPr>
                <w:tcW w:w="985" w:type="dxa"/>
              </w:tcPr>
            </w:tcPrChange>
          </w:tcPr>
          <w:p w14:paraId="42C70962" w14:textId="58C5906C" w:rsidR="00AF3130" w:rsidRDefault="00AF3130" w:rsidP="00A810BB">
            <w:r>
              <w:t>User</w:t>
            </w:r>
          </w:p>
        </w:tc>
      </w:tr>
      <w:tr w:rsidR="00E61035" w14:paraId="61D44467" w14:textId="77777777" w:rsidTr="00C03FFD">
        <w:tc>
          <w:tcPr>
            <w:tcW w:w="1795" w:type="dxa"/>
            <w:tcPrChange w:id="66" w:author="Gary Johnston" w:date="2022-05-21T12:15:00Z">
              <w:tcPr>
                <w:tcW w:w="1435" w:type="dxa"/>
              </w:tcPr>
            </w:tcPrChange>
          </w:tcPr>
          <w:p w14:paraId="4F40B3EC" w14:textId="0A1FF96E" w:rsidR="00E61035" w:rsidRDefault="00E61035" w:rsidP="00A810BB">
            <w:r>
              <w:t>U2.4</w:t>
            </w:r>
          </w:p>
        </w:tc>
        <w:tc>
          <w:tcPr>
            <w:tcW w:w="6570" w:type="dxa"/>
            <w:tcPrChange w:id="67" w:author="Gary Johnston" w:date="2022-05-21T12:15:00Z">
              <w:tcPr>
                <w:tcW w:w="6930" w:type="dxa"/>
              </w:tcPr>
            </w:tcPrChange>
          </w:tcPr>
          <w:p w14:paraId="0043434C" w14:textId="1BB18655" w:rsidR="00E61035" w:rsidRDefault="00E61035" w:rsidP="00A810BB">
            <w:r>
              <w:t>Community Amenities</w:t>
            </w:r>
          </w:p>
        </w:tc>
        <w:tc>
          <w:tcPr>
            <w:tcW w:w="985" w:type="dxa"/>
            <w:tcPrChange w:id="68" w:author="Gary Johnston" w:date="2022-05-21T12:15:00Z">
              <w:tcPr>
                <w:tcW w:w="985" w:type="dxa"/>
              </w:tcPr>
            </w:tcPrChange>
          </w:tcPr>
          <w:p w14:paraId="2F7976EE" w14:textId="0B8554C5" w:rsidR="00E61035" w:rsidRDefault="00E61035" w:rsidP="00A810BB">
            <w:r>
              <w:t>User</w:t>
            </w:r>
          </w:p>
        </w:tc>
      </w:tr>
      <w:tr w:rsidR="00913E73" w14:paraId="67F06B58" w14:textId="77777777" w:rsidTr="00C03FFD">
        <w:tc>
          <w:tcPr>
            <w:tcW w:w="1795" w:type="dxa"/>
            <w:tcPrChange w:id="69" w:author="Gary Johnston" w:date="2022-05-21T12:15:00Z">
              <w:tcPr>
                <w:tcW w:w="1435" w:type="dxa"/>
              </w:tcPr>
            </w:tcPrChange>
          </w:tcPr>
          <w:p w14:paraId="450ACD3F" w14:textId="3B064722" w:rsidR="00913E73" w:rsidRDefault="00913E73" w:rsidP="00A810BB">
            <w:r>
              <w:t>U2.4.1</w:t>
            </w:r>
          </w:p>
        </w:tc>
        <w:tc>
          <w:tcPr>
            <w:tcW w:w="6570" w:type="dxa"/>
            <w:tcPrChange w:id="70" w:author="Gary Johnston" w:date="2022-05-21T12:15:00Z">
              <w:tcPr>
                <w:tcW w:w="6930" w:type="dxa"/>
              </w:tcPr>
            </w:tcPrChange>
          </w:tcPr>
          <w:p w14:paraId="4A70BEA1" w14:textId="21B06848" w:rsidR="00913E73" w:rsidRDefault="00913E73" w:rsidP="00A810BB">
            <w:r>
              <w:t>Controlled Access</w:t>
            </w:r>
          </w:p>
        </w:tc>
        <w:tc>
          <w:tcPr>
            <w:tcW w:w="985" w:type="dxa"/>
            <w:tcPrChange w:id="71" w:author="Gary Johnston" w:date="2022-05-21T12:15:00Z">
              <w:tcPr>
                <w:tcW w:w="985" w:type="dxa"/>
              </w:tcPr>
            </w:tcPrChange>
          </w:tcPr>
          <w:p w14:paraId="624E1109" w14:textId="4E59A660" w:rsidR="00913E73" w:rsidRDefault="00913E73" w:rsidP="00A810BB">
            <w:r>
              <w:t>User</w:t>
            </w:r>
          </w:p>
        </w:tc>
      </w:tr>
      <w:tr w:rsidR="00913E73" w14:paraId="6CED6D15" w14:textId="77777777" w:rsidTr="00C03FFD">
        <w:tc>
          <w:tcPr>
            <w:tcW w:w="1795" w:type="dxa"/>
            <w:tcPrChange w:id="72" w:author="Gary Johnston" w:date="2022-05-21T12:15:00Z">
              <w:tcPr>
                <w:tcW w:w="1435" w:type="dxa"/>
              </w:tcPr>
            </w:tcPrChange>
          </w:tcPr>
          <w:p w14:paraId="08F3F50C" w14:textId="24082CD6" w:rsidR="00913E73" w:rsidRDefault="00913E73" w:rsidP="00A810BB">
            <w:r>
              <w:t>U2.4.2</w:t>
            </w:r>
          </w:p>
        </w:tc>
        <w:tc>
          <w:tcPr>
            <w:tcW w:w="6570" w:type="dxa"/>
            <w:tcPrChange w:id="73" w:author="Gary Johnston" w:date="2022-05-21T12:15:00Z">
              <w:tcPr>
                <w:tcW w:w="6930" w:type="dxa"/>
              </w:tcPr>
            </w:tcPrChange>
          </w:tcPr>
          <w:p w14:paraId="120C7F57" w14:textId="29758255" w:rsidR="00913E73" w:rsidRDefault="00913E73" w:rsidP="00A810BB">
            <w:r>
              <w:t>Fitness Center</w:t>
            </w:r>
          </w:p>
        </w:tc>
        <w:tc>
          <w:tcPr>
            <w:tcW w:w="985" w:type="dxa"/>
            <w:tcPrChange w:id="74" w:author="Gary Johnston" w:date="2022-05-21T12:15:00Z">
              <w:tcPr>
                <w:tcW w:w="985" w:type="dxa"/>
              </w:tcPr>
            </w:tcPrChange>
          </w:tcPr>
          <w:p w14:paraId="047DE601" w14:textId="011BACC8" w:rsidR="00913E73" w:rsidRDefault="00913E73" w:rsidP="00A810BB">
            <w:r>
              <w:t>User</w:t>
            </w:r>
          </w:p>
        </w:tc>
      </w:tr>
      <w:tr w:rsidR="00913E73" w14:paraId="70EEB495" w14:textId="77777777" w:rsidTr="00C03FFD">
        <w:tc>
          <w:tcPr>
            <w:tcW w:w="1795" w:type="dxa"/>
            <w:tcPrChange w:id="75" w:author="Gary Johnston" w:date="2022-05-21T12:15:00Z">
              <w:tcPr>
                <w:tcW w:w="1435" w:type="dxa"/>
              </w:tcPr>
            </w:tcPrChange>
          </w:tcPr>
          <w:p w14:paraId="797C5D33" w14:textId="374A202E" w:rsidR="00913E73" w:rsidRDefault="00913E73" w:rsidP="00A810BB">
            <w:r>
              <w:t>U2.4.3</w:t>
            </w:r>
          </w:p>
        </w:tc>
        <w:tc>
          <w:tcPr>
            <w:tcW w:w="6570" w:type="dxa"/>
            <w:tcPrChange w:id="76" w:author="Gary Johnston" w:date="2022-05-21T12:15:00Z">
              <w:tcPr>
                <w:tcW w:w="6930" w:type="dxa"/>
              </w:tcPr>
            </w:tcPrChange>
          </w:tcPr>
          <w:p w14:paraId="33106903" w14:textId="12890F5E" w:rsidR="00913E73" w:rsidRDefault="00913E73" w:rsidP="00A810BB">
            <w:r>
              <w:t>Pool</w:t>
            </w:r>
          </w:p>
        </w:tc>
        <w:tc>
          <w:tcPr>
            <w:tcW w:w="985" w:type="dxa"/>
            <w:tcPrChange w:id="77" w:author="Gary Johnston" w:date="2022-05-21T12:15:00Z">
              <w:tcPr>
                <w:tcW w:w="985" w:type="dxa"/>
              </w:tcPr>
            </w:tcPrChange>
          </w:tcPr>
          <w:p w14:paraId="179958C1" w14:textId="5C92B0D9" w:rsidR="00913E73" w:rsidRDefault="00913E73" w:rsidP="00A810BB">
            <w:r>
              <w:t>User</w:t>
            </w:r>
          </w:p>
        </w:tc>
      </w:tr>
      <w:tr w:rsidR="00913E73" w14:paraId="7C602F81" w14:textId="77777777" w:rsidTr="00C03FFD">
        <w:tc>
          <w:tcPr>
            <w:tcW w:w="1795" w:type="dxa"/>
            <w:tcPrChange w:id="78" w:author="Gary Johnston" w:date="2022-05-21T12:15:00Z">
              <w:tcPr>
                <w:tcW w:w="1435" w:type="dxa"/>
              </w:tcPr>
            </w:tcPrChange>
          </w:tcPr>
          <w:p w14:paraId="3FA2AE16" w14:textId="271FEC40" w:rsidR="00913E73" w:rsidRDefault="00913E73" w:rsidP="00A810BB">
            <w:r>
              <w:lastRenderedPageBreak/>
              <w:t>U2.4.4</w:t>
            </w:r>
          </w:p>
        </w:tc>
        <w:tc>
          <w:tcPr>
            <w:tcW w:w="6570" w:type="dxa"/>
            <w:tcPrChange w:id="79" w:author="Gary Johnston" w:date="2022-05-21T12:15:00Z">
              <w:tcPr>
                <w:tcW w:w="6930" w:type="dxa"/>
              </w:tcPr>
            </w:tcPrChange>
          </w:tcPr>
          <w:p w14:paraId="5EFD64AC" w14:textId="3E6A175C" w:rsidR="00913E73" w:rsidRDefault="00913E73" w:rsidP="00A810BB">
            <w:r>
              <w:t>Covered Parking</w:t>
            </w:r>
          </w:p>
        </w:tc>
        <w:tc>
          <w:tcPr>
            <w:tcW w:w="985" w:type="dxa"/>
            <w:tcPrChange w:id="80" w:author="Gary Johnston" w:date="2022-05-21T12:15:00Z">
              <w:tcPr>
                <w:tcW w:w="985" w:type="dxa"/>
              </w:tcPr>
            </w:tcPrChange>
          </w:tcPr>
          <w:p w14:paraId="3A0C13CB" w14:textId="2BFBBC7C" w:rsidR="00913E73" w:rsidRDefault="00913E73" w:rsidP="00A810BB">
            <w:r>
              <w:t>User</w:t>
            </w:r>
          </w:p>
        </w:tc>
      </w:tr>
      <w:tr w:rsidR="00913E73" w14:paraId="5E5421F5" w14:textId="77777777" w:rsidTr="00C03FFD">
        <w:tc>
          <w:tcPr>
            <w:tcW w:w="1795" w:type="dxa"/>
            <w:tcPrChange w:id="81" w:author="Gary Johnston" w:date="2022-05-21T12:15:00Z">
              <w:tcPr>
                <w:tcW w:w="1435" w:type="dxa"/>
              </w:tcPr>
            </w:tcPrChange>
          </w:tcPr>
          <w:p w14:paraId="6A9C470A" w14:textId="5FDD7AAD" w:rsidR="00913E73" w:rsidRDefault="00913E73" w:rsidP="00A810BB">
            <w:r>
              <w:t>U2.4.5</w:t>
            </w:r>
          </w:p>
        </w:tc>
        <w:tc>
          <w:tcPr>
            <w:tcW w:w="6570" w:type="dxa"/>
            <w:tcPrChange w:id="82" w:author="Gary Johnston" w:date="2022-05-21T12:15:00Z">
              <w:tcPr>
                <w:tcW w:w="6930" w:type="dxa"/>
              </w:tcPr>
            </w:tcPrChange>
          </w:tcPr>
          <w:p w14:paraId="085E27D9" w14:textId="61C66115" w:rsidR="00913E73" w:rsidRDefault="00913E73" w:rsidP="00A810BB">
            <w:r>
              <w:t>Garage</w:t>
            </w:r>
          </w:p>
        </w:tc>
        <w:tc>
          <w:tcPr>
            <w:tcW w:w="985" w:type="dxa"/>
            <w:tcPrChange w:id="83" w:author="Gary Johnston" w:date="2022-05-21T12:15:00Z">
              <w:tcPr>
                <w:tcW w:w="985" w:type="dxa"/>
              </w:tcPr>
            </w:tcPrChange>
          </w:tcPr>
          <w:p w14:paraId="1F2B61D0" w14:textId="0F348003" w:rsidR="00913E73" w:rsidRDefault="00913E73" w:rsidP="00A810BB">
            <w:r>
              <w:t>User</w:t>
            </w:r>
          </w:p>
        </w:tc>
      </w:tr>
      <w:tr w:rsidR="008E5275" w14:paraId="3C92F9AD" w14:textId="77777777" w:rsidTr="00C03FFD">
        <w:tc>
          <w:tcPr>
            <w:tcW w:w="1795" w:type="dxa"/>
            <w:tcPrChange w:id="84" w:author="Gary Johnston" w:date="2022-05-21T12:15:00Z">
              <w:tcPr>
                <w:tcW w:w="1435" w:type="dxa"/>
              </w:tcPr>
            </w:tcPrChange>
          </w:tcPr>
          <w:p w14:paraId="198EAF47" w14:textId="09996176" w:rsidR="008E5275" w:rsidRDefault="00C25624" w:rsidP="00A810BB">
            <w:r>
              <w:t>U2.</w:t>
            </w:r>
            <w:r w:rsidR="00913E73">
              <w:t>5</w:t>
            </w:r>
          </w:p>
        </w:tc>
        <w:tc>
          <w:tcPr>
            <w:tcW w:w="6570" w:type="dxa"/>
            <w:tcPrChange w:id="85" w:author="Gary Johnston" w:date="2022-05-21T12:15:00Z">
              <w:tcPr>
                <w:tcW w:w="6930" w:type="dxa"/>
              </w:tcPr>
            </w:tcPrChange>
          </w:tcPr>
          <w:p w14:paraId="11E6ED45" w14:textId="69C14EA9" w:rsidR="008E5275" w:rsidRDefault="00A41EBD" w:rsidP="00A810BB">
            <w:r>
              <w:t>Price</w:t>
            </w:r>
            <w:r w:rsidR="0074706A">
              <w:t xml:space="preserve"> </w:t>
            </w:r>
            <w:r w:rsidR="00BA4522">
              <w:t>R</w:t>
            </w:r>
            <w:r w:rsidR="0074706A">
              <w:t xml:space="preserve">ange </w:t>
            </w:r>
          </w:p>
        </w:tc>
        <w:tc>
          <w:tcPr>
            <w:tcW w:w="985" w:type="dxa"/>
            <w:tcPrChange w:id="86" w:author="Gary Johnston" w:date="2022-05-21T12:15:00Z">
              <w:tcPr>
                <w:tcW w:w="985" w:type="dxa"/>
              </w:tcPr>
            </w:tcPrChange>
          </w:tcPr>
          <w:p w14:paraId="63292590" w14:textId="703D7D58" w:rsidR="008E5275" w:rsidRDefault="00523D17" w:rsidP="00A810BB">
            <w:r>
              <w:t>User</w:t>
            </w:r>
          </w:p>
        </w:tc>
      </w:tr>
      <w:tr w:rsidR="00913E73" w14:paraId="380269C5" w14:textId="77777777" w:rsidTr="00C03FFD">
        <w:tc>
          <w:tcPr>
            <w:tcW w:w="1795" w:type="dxa"/>
            <w:tcPrChange w:id="87" w:author="Gary Johnston" w:date="2022-05-21T12:15:00Z">
              <w:tcPr>
                <w:tcW w:w="1435" w:type="dxa"/>
              </w:tcPr>
            </w:tcPrChange>
          </w:tcPr>
          <w:p w14:paraId="20BD86C3" w14:textId="7FD44968" w:rsidR="00913E73" w:rsidRDefault="00913E73" w:rsidP="00A810BB">
            <w:r>
              <w:t>U2.5.1</w:t>
            </w:r>
          </w:p>
        </w:tc>
        <w:tc>
          <w:tcPr>
            <w:tcW w:w="6570" w:type="dxa"/>
            <w:tcPrChange w:id="88" w:author="Gary Johnston" w:date="2022-05-21T12:15:00Z">
              <w:tcPr>
                <w:tcW w:w="6930" w:type="dxa"/>
              </w:tcPr>
            </w:tcPrChange>
          </w:tcPr>
          <w:p w14:paraId="21E7B9A3" w14:textId="001AA38B" w:rsidR="00913E73" w:rsidRDefault="005D2DF4" w:rsidP="00A810BB">
            <w:r>
              <w:t>Units under $1000</w:t>
            </w:r>
          </w:p>
        </w:tc>
        <w:tc>
          <w:tcPr>
            <w:tcW w:w="985" w:type="dxa"/>
            <w:tcPrChange w:id="89" w:author="Gary Johnston" w:date="2022-05-21T12:15:00Z">
              <w:tcPr>
                <w:tcW w:w="985" w:type="dxa"/>
              </w:tcPr>
            </w:tcPrChange>
          </w:tcPr>
          <w:p w14:paraId="51C9710A" w14:textId="4AF56F17" w:rsidR="00913E73" w:rsidRDefault="005D2DF4" w:rsidP="00A810BB">
            <w:r>
              <w:t>User</w:t>
            </w:r>
          </w:p>
        </w:tc>
      </w:tr>
      <w:tr w:rsidR="00913E73" w14:paraId="32E59FD8" w14:textId="77777777" w:rsidTr="00C03FFD">
        <w:tc>
          <w:tcPr>
            <w:tcW w:w="1795" w:type="dxa"/>
            <w:tcPrChange w:id="90" w:author="Gary Johnston" w:date="2022-05-21T12:15:00Z">
              <w:tcPr>
                <w:tcW w:w="1435" w:type="dxa"/>
              </w:tcPr>
            </w:tcPrChange>
          </w:tcPr>
          <w:p w14:paraId="69117CAC" w14:textId="43AA15F0" w:rsidR="00913E73" w:rsidRDefault="005D2DF4" w:rsidP="00A810BB">
            <w:r>
              <w:t>U2.5.2</w:t>
            </w:r>
          </w:p>
        </w:tc>
        <w:tc>
          <w:tcPr>
            <w:tcW w:w="6570" w:type="dxa"/>
            <w:tcPrChange w:id="91" w:author="Gary Johnston" w:date="2022-05-21T12:15:00Z">
              <w:tcPr>
                <w:tcW w:w="6930" w:type="dxa"/>
              </w:tcPr>
            </w:tcPrChange>
          </w:tcPr>
          <w:p w14:paraId="5EE8B6BD" w14:textId="768D78F3" w:rsidR="00913E73" w:rsidRDefault="005D2DF4" w:rsidP="00A810BB">
            <w:r>
              <w:t xml:space="preserve">Units $1001 - $1500 </w:t>
            </w:r>
          </w:p>
        </w:tc>
        <w:tc>
          <w:tcPr>
            <w:tcW w:w="985" w:type="dxa"/>
            <w:tcPrChange w:id="92" w:author="Gary Johnston" w:date="2022-05-21T12:15:00Z">
              <w:tcPr>
                <w:tcW w:w="985" w:type="dxa"/>
              </w:tcPr>
            </w:tcPrChange>
          </w:tcPr>
          <w:p w14:paraId="20B74BDA" w14:textId="2F94F761" w:rsidR="00913E73" w:rsidRDefault="005D2DF4" w:rsidP="00A810BB">
            <w:r>
              <w:t>User</w:t>
            </w:r>
          </w:p>
        </w:tc>
      </w:tr>
      <w:tr w:rsidR="00913E73" w14:paraId="219226E9" w14:textId="77777777" w:rsidTr="00C03FFD">
        <w:tc>
          <w:tcPr>
            <w:tcW w:w="1795" w:type="dxa"/>
            <w:tcPrChange w:id="93" w:author="Gary Johnston" w:date="2022-05-21T12:15:00Z">
              <w:tcPr>
                <w:tcW w:w="1435" w:type="dxa"/>
              </w:tcPr>
            </w:tcPrChange>
          </w:tcPr>
          <w:p w14:paraId="718E32DE" w14:textId="01F32344" w:rsidR="00913E73" w:rsidRDefault="005D2DF4" w:rsidP="00A810BB">
            <w:r>
              <w:t>U2.5.3</w:t>
            </w:r>
          </w:p>
        </w:tc>
        <w:tc>
          <w:tcPr>
            <w:tcW w:w="6570" w:type="dxa"/>
            <w:tcPrChange w:id="94" w:author="Gary Johnston" w:date="2022-05-21T12:15:00Z">
              <w:tcPr>
                <w:tcW w:w="6930" w:type="dxa"/>
              </w:tcPr>
            </w:tcPrChange>
          </w:tcPr>
          <w:p w14:paraId="7742542C" w14:textId="60CFF112" w:rsidR="00913E73" w:rsidRDefault="005D2DF4" w:rsidP="00A810BB">
            <w:r>
              <w:t>Units $1501 - $2000</w:t>
            </w:r>
          </w:p>
        </w:tc>
        <w:tc>
          <w:tcPr>
            <w:tcW w:w="985" w:type="dxa"/>
            <w:tcPrChange w:id="95" w:author="Gary Johnston" w:date="2022-05-21T12:15:00Z">
              <w:tcPr>
                <w:tcW w:w="985" w:type="dxa"/>
              </w:tcPr>
            </w:tcPrChange>
          </w:tcPr>
          <w:p w14:paraId="46A420FB" w14:textId="14E3EAAB" w:rsidR="00913E73" w:rsidRDefault="005D2DF4" w:rsidP="00A810BB">
            <w:r>
              <w:t>User</w:t>
            </w:r>
          </w:p>
        </w:tc>
      </w:tr>
      <w:tr w:rsidR="005D2DF4" w14:paraId="5E488D7F" w14:textId="77777777" w:rsidTr="00C03FFD">
        <w:tc>
          <w:tcPr>
            <w:tcW w:w="1795" w:type="dxa"/>
            <w:tcPrChange w:id="96" w:author="Gary Johnston" w:date="2022-05-21T12:15:00Z">
              <w:tcPr>
                <w:tcW w:w="1435" w:type="dxa"/>
              </w:tcPr>
            </w:tcPrChange>
          </w:tcPr>
          <w:p w14:paraId="4A74CF67" w14:textId="1C527A56" w:rsidR="005D2DF4" w:rsidRDefault="005D2DF4" w:rsidP="00A810BB">
            <w:r>
              <w:t>U2.5.4</w:t>
            </w:r>
          </w:p>
        </w:tc>
        <w:tc>
          <w:tcPr>
            <w:tcW w:w="6570" w:type="dxa"/>
            <w:tcPrChange w:id="97" w:author="Gary Johnston" w:date="2022-05-21T12:15:00Z">
              <w:tcPr>
                <w:tcW w:w="6930" w:type="dxa"/>
              </w:tcPr>
            </w:tcPrChange>
          </w:tcPr>
          <w:p w14:paraId="7E4570CA" w14:textId="6218A5A5" w:rsidR="005D2DF4" w:rsidRDefault="005D2DF4" w:rsidP="00A810BB">
            <w:r>
              <w:t>Units $2001 +</w:t>
            </w:r>
          </w:p>
        </w:tc>
        <w:tc>
          <w:tcPr>
            <w:tcW w:w="985" w:type="dxa"/>
            <w:tcPrChange w:id="98" w:author="Gary Johnston" w:date="2022-05-21T12:15:00Z">
              <w:tcPr>
                <w:tcW w:w="985" w:type="dxa"/>
              </w:tcPr>
            </w:tcPrChange>
          </w:tcPr>
          <w:p w14:paraId="4904F56F" w14:textId="2C0350DB" w:rsidR="005D2DF4" w:rsidRDefault="005D2DF4" w:rsidP="00A810BB">
            <w:r>
              <w:t>User</w:t>
            </w:r>
          </w:p>
        </w:tc>
      </w:tr>
      <w:tr w:rsidR="008E5275" w14:paraId="76D1DF08" w14:textId="77777777" w:rsidTr="00C03FFD">
        <w:tc>
          <w:tcPr>
            <w:tcW w:w="1795" w:type="dxa"/>
            <w:tcPrChange w:id="99" w:author="Gary Johnston" w:date="2022-05-21T12:15:00Z">
              <w:tcPr>
                <w:tcW w:w="1435" w:type="dxa"/>
              </w:tcPr>
            </w:tcPrChange>
          </w:tcPr>
          <w:p w14:paraId="6D813F0E" w14:textId="05986F38" w:rsidR="008E5275" w:rsidRDefault="00A41EBD" w:rsidP="00A810BB">
            <w:r>
              <w:t>U2.</w:t>
            </w:r>
            <w:r w:rsidR="005D2DF4">
              <w:t>6</w:t>
            </w:r>
          </w:p>
        </w:tc>
        <w:tc>
          <w:tcPr>
            <w:tcW w:w="6570" w:type="dxa"/>
            <w:tcPrChange w:id="100" w:author="Gary Johnston" w:date="2022-05-21T12:15:00Z">
              <w:tcPr>
                <w:tcW w:w="6930" w:type="dxa"/>
              </w:tcPr>
            </w:tcPrChange>
          </w:tcPr>
          <w:p w14:paraId="125CFACB" w14:textId="790BED29" w:rsidR="008E5275" w:rsidRDefault="00A41EBD" w:rsidP="00A810BB">
            <w:r>
              <w:t>Propert</w:t>
            </w:r>
            <w:r w:rsidR="00523D17">
              <w:t>y</w:t>
            </w:r>
            <w:r w:rsidR="00C4789A">
              <w:t xml:space="preserve"> </w:t>
            </w:r>
            <w:r w:rsidR="00074738">
              <w:t xml:space="preserve">by </w:t>
            </w:r>
            <w:r w:rsidR="00BA4522">
              <w:t>Property Name</w:t>
            </w:r>
            <w:r w:rsidR="00074738">
              <w:t xml:space="preserve"> from Dropbox</w:t>
            </w:r>
          </w:p>
        </w:tc>
        <w:tc>
          <w:tcPr>
            <w:tcW w:w="985" w:type="dxa"/>
            <w:tcPrChange w:id="101" w:author="Gary Johnston" w:date="2022-05-21T12:15:00Z">
              <w:tcPr>
                <w:tcW w:w="985" w:type="dxa"/>
              </w:tcPr>
            </w:tcPrChange>
          </w:tcPr>
          <w:p w14:paraId="140DF738" w14:textId="70C41E7D" w:rsidR="008E5275" w:rsidRDefault="00523D17" w:rsidP="00A810BB">
            <w:r>
              <w:t>User</w:t>
            </w:r>
          </w:p>
        </w:tc>
      </w:tr>
      <w:tr w:rsidR="00237572" w14:paraId="260601A3" w14:textId="77777777" w:rsidTr="00C03FFD">
        <w:tc>
          <w:tcPr>
            <w:tcW w:w="1795" w:type="dxa"/>
            <w:tcPrChange w:id="102" w:author="Gary Johnston" w:date="2022-05-21T12:15:00Z">
              <w:tcPr>
                <w:tcW w:w="1435" w:type="dxa"/>
              </w:tcPr>
            </w:tcPrChange>
          </w:tcPr>
          <w:p w14:paraId="4A9ECCEA" w14:textId="64285110" w:rsidR="00237572" w:rsidRDefault="00237572" w:rsidP="00A810BB">
            <w:r>
              <w:t>U2.6.1</w:t>
            </w:r>
          </w:p>
        </w:tc>
        <w:tc>
          <w:tcPr>
            <w:tcW w:w="6570" w:type="dxa"/>
            <w:tcPrChange w:id="103" w:author="Gary Johnston" w:date="2022-05-21T12:15:00Z">
              <w:tcPr>
                <w:tcW w:w="6930" w:type="dxa"/>
              </w:tcPr>
            </w:tcPrChange>
          </w:tcPr>
          <w:p w14:paraId="4928123C" w14:textId="010D9DC0" w:rsidR="00237572" w:rsidRDefault="00237572" w:rsidP="00A810BB">
            <w:r>
              <w:t>List of all properties in Database</w:t>
            </w:r>
          </w:p>
        </w:tc>
        <w:tc>
          <w:tcPr>
            <w:tcW w:w="985" w:type="dxa"/>
            <w:tcPrChange w:id="104" w:author="Gary Johnston" w:date="2022-05-21T12:15:00Z">
              <w:tcPr>
                <w:tcW w:w="985" w:type="dxa"/>
              </w:tcPr>
            </w:tcPrChange>
          </w:tcPr>
          <w:p w14:paraId="215070D9" w14:textId="434602F9" w:rsidR="00237572" w:rsidRDefault="009D03CA" w:rsidP="00A810BB">
            <w:r>
              <w:t>User</w:t>
            </w:r>
          </w:p>
        </w:tc>
      </w:tr>
      <w:tr w:rsidR="008E5275" w14:paraId="2766550D" w14:textId="77777777" w:rsidTr="00C03FFD">
        <w:tc>
          <w:tcPr>
            <w:tcW w:w="1795" w:type="dxa"/>
            <w:tcPrChange w:id="105" w:author="Gary Johnston" w:date="2022-05-21T12:15:00Z">
              <w:tcPr>
                <w:tcW w:w="1435" w:type="dxa"/>
              </w:tcPr>
            </w:tcPrChange>
          </w:tcPr>
          <w:p w14:paraId="6C661EE1" w14:textId="4086C51B" w:rsidR="008E5275" w:rsidRDefault="00C97F40" w:rsidP="00A810BB">
            <w:r>
              <w:t>U2.</w:t>
            </w:r>
            <w:r w:rsidR="00074738">
              <w:t>7</w:t>
            </w:r>
          </w:p>
        </w:tc>
        <w:tc>
          <w:tcPr>
            <w:tcW w:w="6570" w:type="dxa"/>
            <w:tcPrChange w:id="106" w:author="Gary Johnston" w:date="2022-05-21T12:15:00Z">
              <w:tcPr>
                <w:tcW w:w="6930" w:type="dxa"/>
              </w:tcPr>
            </w:tcPrChange>
          </w:tcPr>
          <w:p w14:paraId="24BB8A03" w14:textId="6188929B" w:rsidR="008E5275" w:rsidRDefault="00682DE3" w:rsidP="00A810BB">
            <w:r>
              <w:t>Bed</w:t>
            </w:r>
            <w:r w:rsidR="00074738">
              <w:t>rooms</w:t>
            </w:r>
          </w:p>
        </w:tc>
        <w:tc>
          <w:tcPr>
            <w:tcW w:w="985" w:type="dxa"/>
            <w:tcPrChange w:id="107" w:author="Gary Johnston" w:date="2022-05-21T12:15:00Z">
              <w:tcPr>
                <w:tcW w:w="985" w:type="dxa"/>
              </w:tcPr>
            </w:tcPrChange>
          </w:tcPr>
          <w:p w14:paraId="49AA5AB3" w14:textId="6C0F16BB" w:rsidR="008E5275" w:rsidRDefault="00C97F40" w:rsidP="00A810BB">
            <w:r>
              <w:t>User</w:t>
            </w:r>
          </w:p>
        </w:tc>
      </w:tr>
      <w:tr w:rsidR="00074738" w14:paraId="40BABD9E" w14:textId="77777777" w:rsidTr="00C03FFD">
        <w:tc>
          <w:tcPr>
            <w:tcW w:w="1795" w:type="dxa"/>
            <w:tcPrChange w:id="108" w:author="Gary Johnston" w:date="2022-05-21T12:15:00Z">
              <w:tcPr>
                <w:tcW w:w="1435" w:type="dxa"/>
              </w:tcPr>
            </w:tcPrChange>
          </w:tcPr>
          <w:p w14:paraId="6459773C" w14:textId="16CC7284" w:rsidR="00074738" w:rsidRDefault="00074738" w:rsidP="00A810BB">
            <w:r>
              <w:t>U2.7.1</w:t>
            </w:r>
          </w:p>
        </w:tc>
        <w:tc>
          <w:tcPr>
            <w:tcW w:w="6570" w:type="dxa"/>
            <w:tcPrChange w:id="109" w:author="Gary Johnston" w:date="2022-05-21T12:15:00Z">
              <w:tcPr>
                <w:tcW w:w="6930" w:type="dxa"/>
              </w:tcPr>
            </w:tcPrChange>
          </w:tcPr>
          <w:p w14:paraId="57402E35" w14:textId="60E44E0C" w:rsidR="00074738" w:rsidRDefault="00074738" w:rsidP="00A810BB">
            <w:r>
              <w:t>Studio</w:t>
            </w:r>
          </w:p>
        </w:tc>
        <w:tc>
          <w:tcPr>
            <w:tcW w:w="985" w:type="dxa"/>
            <w:tcPrChange w:id="110" w:author="Gary Johnston" w:date="2022-05-21T12:15:00Z">
              <w:tcPr>
                <w:tcW w:w="985" w:type="dxa"/>
              </w:tcPr>
            </w:tcPrChange>
          </w:tcPr>
          <w:p w14:paraId="5439994B" w14:textId="1BFF9D00" w:rsidR="00074738" w:rsidRDefault="00074738" w:rsidP="00A810BB">
            <w:r>
              <w:t>User</w:t>
            </w:r>
          </w:p>
        </w:tc>
      </w:tr>
      <w:tr w:rsidR="00074738" w14:paraId="761DAB49" w14:textId="77777777" w:rsidTr="00C03FFD">
        <w:tc>
          <w:tcPr>
            <w:tcW w:w="1795" w:type="dxa"/>
            <w:tcPrChange w:id="111" w:author="Gary Johnston" w:date="2022-05-21T12:15:00Z">
              <w:tcPr>
                <w:tcW w:w="1435" w:type="dxa"/>
              </w:tcPr>
            </w:tcPrChange>
          </w:tcPr>
          <w:p w14:paraId="4E8C57EF" w14:textId="72B3D4A8" w:rsidR="00074738" w:rsidRDefault="00074738" w:rsidP="00A810BB">
            <w:r>
              <w:t>U2.7.2</w:t>
            </w:r>
          </w:p>
        </w:tc>
        <w:tc>
          <w:tcPr>
            <w:tcW w:w="6570" w:type="dxa"/>
            <w:tcPrChange w:id="112" w:author="Gary Johnston" w:date="2022-05-21T12:15:00Z">
              <w:tcPr>
                <w:tcW w:w="6930" w:type="dxa"/>
              </w:tcPr>
            </w:tcPrChange>
          </w:tcPr>
          <w:p w14:paraId="79164DFA" w14:textId="19B42EEC" w:rsidR="00074738" w:rsidRDefault="00074738" w:rsidP="00A810BB">
            <w:r>
              <w:t>1</w:t>
            </w:r>
          </w:p>
        </w:tc>
        <w:tc>
          <w:tcPr>
            <w:tcW w:w="985" w:type="dxa"/>
            <w:tcPrChange w:id="113" w:author="Gary Johnston" w:date="2022-05-21T12:15:00Z">
              <w:tcPr>
                <w:tcW w:w="985" w:type="dxa"/>
              </w:tcPr>
            </w:tcPrChange>
          </w:tcPr>
          <w:p w14:paraId="67BA6E13" w14:textId="35EA8C02" w:rsidR="00074738" w:rsidRDefault="00074738" w:rsidP="00A810BB">
            <w:r>
              <w:t>User</w:t>
            </w:r>
          </w:p>
        </w:tc>
      </w:tr>
      <w:tr w:rsidR="00074738" w14:paraId="6EC91954" w14:textId="77777777" w:rsidTr="00C03FFD">
        <w:tc>
          <w:tcPr>
            <w:tcW w:w="1795" w:type="dxa"/>
            <w:tcPrChange w:id="114" w:author="Gary Johnston" w:date="2022-05-21T12:15:00Z">
              <w:tcPr>
                <w:tcW w:w="1435" w:type="dxa"/>
              </w:tcPr>
            </w:tcPrChange>
          </w:tcPr>
          <w:p w14:paraId="1629D0C4" w14:textId="7C01FAAA" w:rsidR="00074738" w:rsidRDefault="00074738" w:rsidP="00A810BB">
            <w:r>
              <w:t>U2.7.3</w:t>
            </w:r>
          </w:p>
        </w:tc>
        <w:tc>
          <w:tcPr>
            <w:tcW w:w="6570" w:type="dxa"/>
            <w:tcPrChange w:id="115" w:author="Gary Johnston" w:date="2022-05-21T12:15:00Z">
              <w:tcPr>
                <w:tcW w:w="6930" w:type="dxa"/>
              </w:tcPr>
            </w:tcPrChange>
          </w:tcPr>
          <w:p w14:paraId="5D3ABCD4" w14:textId="10966566" w:rsidR="00074738" w:rsidRDefault="00074738" w:rsidP="00A810BB">
            <w:r>
              <w:t>2</w:t>
            </w:r>
          </w:p>
        </w:tc>
        <w:tc>
          <w:tcPr>
            <w:tcW w:w="985" w:type="dxa"/>
            <w:tcPrChange w:id="116" w:author="Gary Johnston" w:date="2022-05-21T12:15:00Z">
              <w:tcPr>
                <w:tcW w:w="985" w:type="dxa"/>
              </w:tcPr>
            </w:tcPrChange>
          </w:tcPr>
          <w:p w14:paraId="316AF1C0" w14:textId="34CF3FAB" w:rsidR="00074738" w:rsidRDefault="00074738" w:rsidP="00A810BB">
            <w:r>
              <w:t>User</w:t>
            </w:r>
          </w:p>
        </w:tc>
      </w:tr>
      <w:tr w:rsidR="00074738" w14:paraId="2F1AABE5" w14:textId="77777777" w:rsidTr="00C03FFD">
        <w:tc>
          <w:tcPr>
            <w:tcW w:w="1795" w:type="dxa"/>
            <w:tcPrChange w:id="117" w:author="Gary Johnston" w:date="2022-05-21T12:15:00Z">
              <w:tcPr>
                <w:tcW w:w="1435" w:type="dxa"/>
              </w:tcPr>
            </w:tcPrChange>
          </w:tcPr>
          <w:p w14:paraId="239AC0FE" w14:textId="0FC77D2A" w:rsidR="00074738" w:rsidRDefault="00074738" w:rsidP="00A810BB">
            <w:r>
              <w:t>U2.7.4</w:t>
            </w:r>
          </w:p>
        </w:tc>
        <w:tc>
          <w:tcPr>
            <w:tcW w:w="6570" w:type="dxa"/>
            <w:tcPrChange w:id="118" w:author="Gary Johnston" w:date="2022-05-21T12:15:00Z">
              <w:tcPr>
                <w:tcW w:w="6930" w:type="dxa"/>
              </w:tcPr>
            </w:tcPrChange>
          </w:tcPr>
          <w:p w14:paraId="02EAA685" w14:textId="0B16756F" w:rsidR="00074738" w:rsidRDefault="00074738" w:rsidP="00A810BB">
            <w:r>
              <w:t>3+</w:t>
            </w:r>
          </w:p>
        </w:tc>
        <w:tc>
          <w:tcPr>
            <w:tcW w:w="985" w:type="dxa"/>
            <w:tcPrChange w:id="119" w:author="Gary Johnston" w:date="2022-05-21T12:15:00Z">
              <w:tcPr>
                <w:tcW w:w="985" w:type="dxa"/>
              </w:tcPr>
            </w:tcPrChange>
          </w:tcPr>
          <w:p w14:paraId="7F02F269" w14:textId="14707681" w:rsidR="00074738" w:rsidRDefault="00074738" w:rsidP="00A810BB">
            <w:r>
              <w:t>User</w:t>
            </w:r>
          </w:p>
        </w:tc>
      </w:tr>
      <w:tr w:rsidR="00BF4EE3" w14:paraId="4048A15B" w14:textId="77777777" w:rsidTr="00C03FFD">
        <w:tc>
          <w:tcPr>
            <w:tcW w:w="1795" w:type="dxa"/>
            <w:tcPrChange w:id="120" w:author="Gary Johnston" w:date="2022-05-21T12:15:00Z">
              <w:tcPr>
                <w:tcW w:w="1435" w:type="dxa"/>
              </w:tcPr>
            </w:tcPrChange>
          </w:tcPr>
          <w:p w14:paraId="2E329B21" w14:textId="49B18AE3" w:rsidR="00BF4EE3" w:rsidRDefault="00BF4EE3" w:rsidP="00A810BB">
            <w:r>
              <w:t>U2.</w:t>
            </w:r>
            <w:r w:rsidR="00237572">
              <w:t>8</w:t>
            </w:r>
          </w:p>
        </w:tc>
        <w:tc>
          <w:tcPr>
            <w:tcW w:w="6570" w:type="dxa"/>
            <w:tcPrChange w:id="121" w:author="Gary Johnston" w:date="2022-05-21T12:15:00Z">
              <w:tcPr>
                <w:tcW w:w="6930" w:type="dxa"/>
              </w:tcPr>
            </w:tcPrChange>
          </w:tcPr>
          <w:p w14:paraId="66761295" w14:textId="7EEAB227" w:rsidR="00BF4EE3" w:rsidRDefault="00BF4EE3" w:rsidP="00A810BB">
            <w:r>
              <w:t>Bath</w:t>
            </w:r>
            <w:r w:rsidR="00237572">
              <w:t>rooms</w:t>
            </w:r>
          </w:p>
        </w:tc>
        <w:tc>
          <w:tcPr>
            <w:tcW w:w="985" w:type="dxa"/>
            <w:tcPrChange w:id="122" w:author="Gary Johnston" w:date="2022-05-21T12:15:00Z">
              <w:tcPr>
                <w:tcW w:w="985" w:type="dxa"/>
              </w:tcPr>
            </w:tcPrChange>
          </w:tcPr>
          <w:p w14:paraId="5AB3D6E9" w14:textId="5968CCAA" w:rsidR="00BF4EE3" w:rsidRDefault="00BF4EE3" w:rsidP="00A810BB">
            <w:r>
              <w:t>User</w:t>
            </w:r>
          </w:p>
        </w:tc>
      </w:tr>
      <w:tr w:rsidR="00237572" w14:paraId="4B88AFDD" w14:textId="77777777" w:rsidTr="00C03FFD">
        <w:tc>
          <w:tcPr>
            <w:tcW w:w="1795" w:type="dxa"/>
            <w:tcPrChange w:id="123" w:author="Gary Johnston" w:date="2022-05-21T12:15:00Z">
              <w:tcPr>
                <w:tcW w:w="1435" w:type="dxa"/>
              </w:tcPr>
            </w:tcPrChange>
          </w:tcPr>
          <w:p w14:paraId="550A6672" w14:textId="39191EE9" w:rsidR="00237572" w:rsidRDefault="00237572" w:rsidP="00A810BB">
            <w:r>
              <w:t>U2.8.1</w:t>
            </w:r>
          </w:p>
        </w:tc>
        <w:tc>
          <w:tcPr>
            <w:tcW w:w="6570" w:type="dxa"/>
            <w:tcPrChange w:id="124" w:author="Gary Johnston" w:date="2022-05-21T12:15:00Z">
              <w:tcPr>
                <w:tcW w:w="6930" w:type="dxa"/>
              </w:tcPr>
            </w:tcPrChange>
          </w:tcPr>
          <w:p w14:paraId="0B090007" w14:textId="7AB66AD8" w:rsidR="00237572" w:rsidRDefault="009D03CA" w:rsidP="00A810BB">
            <w:r>
              <w:t>2</w:t>
            </w:r>
          </w:p>
        </w:tc>
        <w:tc>
          <w:tcPr>
            <w:tcW w:w="985" w:type="dxa"/>
            <w:tcPrChange w:id="125" w:author="Gary Johnston" w:date="2022-05-21T12:15:00Z">
              <w:tcPr>
                <w:tcW w:w="985" w:type="dxa"/>
              </w:tcPr>
            </w:tcPrChange>
          </w:tcPr>
          <w:p w14:paraId="7352D37F" w14:textId="705CC5D6" w:rsidR="00237572" w:rsidRDefault="009D03CA" w:rsidP="00A810BB">
            <w:r>
              <w:t>User</w:t>
            </w:r>
          </w:p>
        </w:tc>
      </w:tr>
      <w:tr w:rsidR="00237572" w14:paraId="7E152F81" w14:textId="77777777" w:rsidTr="00C03FFD">
        <w:tc>
          <w:tcPr>
            <w:tcW w:w="1795" w:type="dxa"/>
            <w:tcPrChange w:id="126" w:author="Gary Johnston" w:date="2022-05-21T12:15:00Z">
              <w:tcPr>
                <w:tcW w:w="1435" w:type="dxa"/>
              </w:tcPr>
            </w:tcPrChange>
          </w:tcPr>
          <w:p w14:paraId="0D22BAAD" w14:textId="6B0D1339" w:rsidR="00237572" w:rsidRDefault="00237572" w:rsidP="00A810BB">
            <w:r>
              <w:t>U2.8.2</w:t>
            </w:r>
          </w:p>
        </w:tc>
        <w:tc>
          <w:tcPr>
            <w:tcW w:w="6570" w:type="dxa"/>
            <w:tcPrChange w:id="127" w:author="Gary Johnston" w:date="2022-05-21T12:15:00Z">
              <w:tcPr>
                <w:tcW w:w="6930" w:type="dxa"/>
              </w:tcPr>
            </w:tcPrChange>
          </w:tcPr>
          <w:p w14:paraId="086029C9" w14:textId="4C420A62" w:rsidR="00237572" w:rsidRDefault="009D03CA" w:rsidP="00A810BB">
            <w:r>
              <w:t>2 1/2</w:t>
            </w:r>
          </w:p>
        </w:tc>
        <w:tc>
          <w:tcPr>
            <w:tcW w:w="985" w:type="dxa"/>
            <w:tcPrChange w:id="128" w:author="Gary Johnston" w:date="2022-05-21T12:15:00Z">
              <w:tcPr>
                <w:tcW w:w="985" w:type="dxa"/>
              </w:tcPr>
            </w:tcPrChange>
          </w:tcPr>
          <w:p w14:paraId="6C2FBA91" w14:textId="11E09E78" w:rsidR="00237572" w:rsidRDefault="009D03CA" w:rsidP="00A810BB">
            <w:r>
              <w:t>User</w:t>
            </w:r>
          </w:p>
        </w:tc>
      </w:tr>
      <w:tr w:rsidR="00237572" w14:paraId="3C416E1E" w14:textId="77777777" w:rsidTr="00C03FFD">
        <w:tc>
          <w:tcPr>
            <w:tcW w:w="1795" w:type="dxa"/>
            <w:tcPrChange w:id="129" w:author="Gary Johnston" w:date="2022-05-21T12:15:00Z">
              <w:tcPr>
                <w:tcW w:w="1435" w:type="dxa"/>
              </w:tcPr>
            </w:tcPrChange>
          </w:tcPr>
          <w:p w14:paraId="1BE15DD7" w14:textId="5F5C2204" w:rsidR="00237572" w:rsidRDefault="009D03CA" w:rsidP="00A810BB">
            <w:r>
              <w:t>U2.8.3</w:t>
            </w:r>
          </w:p>
        </w:tc>
        <w:tc>
          <w:tcPr>
            <w:tcW w:w="6570" w:type="dxa"/>
            <w:tcPrChange w:id="130" w:author="Gary Johnston" w:date="2022-05-21T12:15:00Z">
              <w:tcPr>
                <w:tcW w:w="6930" w:type="dxa"/>
              </w:tcPr>
            </w:tcPrChange>
          </w:tcPr>
          <w:p w14:paraId="2FD9BA94" w14:textId="73ADA3E4" w:rsidR="00237572" w:rsidRDefault="009D03CA" w:rsidP="00A810BB">
            <w:r>
              <w:t>3+</w:t>
            </w:r>
          </w:p>
        </w:tc>
        <w:tc>
          <w:tcPr>
            <w:tcW w:w="985" w:type="dxa"/>
            <w:tcPrChange w:id="131" w:author="Gary Johnston" w:date="2022-05-21T12:15:00Z">
              <w:tcPr>
                <w:tcW w:w="985" w:type="dxa"/>
              </w:tcPr>
            </w:tcPrChange>
          </w:tcPr>
          <w:p w14:paraId="4ED77F74" w14:textId="396611D5" w:rsidR="00237572" w:rsidRDefault="009D03CA" w:rsidP="00A810BB">
            <w:r>
              <w:t>User</w:t>
            </w:r>
          </w:p>
        </w:tc>
      </w:tr>
      <w:tr w:rsidR="00682DE3" w14:paraId="3FCC9B01" w14:textId="77777777" w:rsidTr="00C03FFD">
        <w:tc>
          <w:tcPr>
            <w:tcW w:w="1795" w:type="dxa"/>
            <w:tcPrChange w:id="132" w:author="Gary Johnston" w:date="2022-05-21T12:15:00Z">
              <w:tcPr>
                <w:tcW w:w="1435" w:type="dxa"/>
              </w:tcPr>
            </w:tcPrChange>
          </w:tcPr>
          <w:p w14:paraId="2D857B46" w14:textId="5BFE9DD5" w:rsidR="00682DE3" w:rsidRDefault="00BF4EE3" w:rsidP="00A810BB">
            <w:r>
              <w:t>U2.</w:t>
            </w:r>
            <w:r w:rsidR="00237572">
              <w:t>9</w:t>
            </w:r>
          </w:p>
        </w:tc>
        <w:tc>
          <w:tcPr>
            <w:tcW w:w="6570" w:type="dxa"/>
            <w:tcPrChange w:id="133" w:author="Gary Johnston" w:date="2022-05-21T12:15:00Z">
              <w:tcPr>
                <w:tcW w:w="6930" w:type="dxa"/>
              </w:tcPr>
            </w:tcPrChange>
          </w:tcPr>
          <w:p w14:paraId="74D6ECF1" w14:textId="6B45C189" w:rsidR="00682DE3" w:rsidRPr="00C25624" w:rsidRDefault="00BF4EE3" w:rsidP="00A810BB">
            <w:r>
              <w:t xml:space="preserve">Energy Efficiency </w:t>
            </w:r>
            <w:r w:rsidR="009D03CA">
              <w:t xml:space="preserve"> *</w:t>
            </w:r>
            <w:r w:rsidR="00AB5EC8">
              <w:t>T</w:t>
            </w:r>
            <w:r>
              <w:t>otal utility costs</w:t>
            </w:r>
          </w:p>
        </w:tc>
        <w:tc>
          <w:tcPr>
            <w:tcW w:w="985" w:type="dxa"/>
            <w:tcPrChange w:id="134" w:author="Gary Johnston" w:date="2022-05-21T12:15:00Z">
              <w:tcPr>
                <w:tcW w:w="985" w:type="dxa"/>
              </w:tcPr>
            </w:tcPrChange>
          </w:tcPr>
          <w:p w14:paraId="744CC273" w14:textId="1BD9BDBC" w:rsidR="00682DE3" w:rsidRDefault="00305F9A" w:rsidP="00A810BB">
            <w:r>
              <w:t>User</w:t>
            </w:r>
          </w:p>
        </w:tc>
      </w:tr>
      <w:tr w:rsidR="009D03CA" w14:paraId="2B20AD29" w14:textId="77777777" w:rsidTr="00C03FFD">
        <w:tc>
          <w:tcPr>
            <w:tcW w:w="1795" w:type="dxa"/>
            <w:tcPrChange w:id="135" w:author="Gary Johnston" w:date="2022-05-21T12:15:00Z">
              <w:tcPr>
                <w:tcW w:w="1435" w:type="dxa"/>
              </w:tcPr>
            </w:tcPrChange>
          </w:tcPr>
          <w:p w14:paraId="296808DC" w14:textId="1C14D07C" w:rsidR="009D03CA" w:rsidRDefault="009D03CA" w:rsidP="00A810BB">
            <w:r>
              <w:t>U2.9.1</w:t>
            </w:r>
          </w:p>
        </w:tc>
        <w:tc>
          <w:tcPr>
            <w:tcW w:w="6570" w:type="dxa"/>
            <w:tcPrChange w:id="136" w:author="Gary Johnston" w:date="2022-05-21T12:15:00Z">
              <w:tcPr>
                <w:tcW w:w="6930" w:type="dxa"/>
              </w:tcPr>
            </w:tcPrChange>
          </w:tcPr>
          <w:p w14:paraId="1728A9E1" w14:textId="0DB04832" w:rsidR="009D03CA" w:rsidRDefault="009D03CA" w:rsidP="00A810BB">
            <w:r>
              <w:t>&lt; $100</w:t>
            </w:r>
          </w:p>
        </w:tc>
        <w:tc>
          <w:tcPr>
            <w:tcW w:w="985" w:type="dxa"/>
            <w:tcPrChange w:id="137" w:author="Gary Johnston" w:date="2022-05-21T12:15:00Z">
              <w:tcPr>
                <w:tcW w:w="985" w:type="dxa"/>
              </w:tcPr>
            </w:tcPrChange>
          </w:tcPr>
          <w:p w14:paraId="0E09DAEF" w14:textId="0397CB88" w:rsidR="009D03CA" w:rsidRDefault="009D03CA" w:rsidP="00A810BB">
            <w:r>
              <w:t>User</w:t>
            </w:r>
          </w:p>
        </w:tc>
      </w:tr>
      <w:tr w:rsidR="009D03CA" w14:paraId="6EBEDD42" w14:textId="77777777" w:rsidTr="00C03FFD">
        <w:tc>
          <w:tcPr>
            <w:tcW w:w="1795" w:type="dxa"/>
            <w:tcPrChange w:id="138" w:author="Gary Johnston" w:date="2022-05-21T12:15:00Z">
              <w:tcPr>
                <w:tcW w:w="1435" w:type="dxa"/>
              </w:tcPr>
            </w:tcPrChange>
          </w:tcPr>
          <w:p w14:paraId="66CBDA07" w14:textId="2D730AB4" w:rsidR="009D03CA" w:rsidRDefault="009D03CA" w:rsidP="00A810BB">
            <w:r>
              <w:t>U2.9.2</w:t>
            </w:r>
          </w:p>
        </w:tc>
        <w:tc>
          <w:tcPr>
            <w:tcW w:w="6570" w:type="dxa"/>
            <w:tcPrChange w:id="139" w:author="Gary Johnston" w:date="2022-05-21T12:15:00Z">
              <w:tcPr>
                <w:tcW w:w="6930" w:type="dxa"/>
              </w:tcPr>
            </w:tcPrChange>
          </w:tcPr>
          <w:p w14:paraId="35781CE1" w14:textId="709F244B" w:rsidR="009D03CA" w:rsidRDefault="009D03CA" w:rsidP="00A810BB">
            <w:r>
              <w:t>$101 - $150</w:t>
            </w:r>
          </w:p>
        </w:tc>
        <w:tc>
          <w:tcPr>
            <w:tcW w:w="985" w:type="dxa"/>
            <w:tcPrChange w:id="140" w:author="Gary Johnston" w:date="2022-05-21T12:15:00Z">
              <w:tcPr>
                <w:tcW w:w="985" w:type="dxa"/>
              </w:tcPr>
            </w:tcPrChange>
          </w:tcPr>
          <w:p w14:paraId="5BF8B183" w14:textId="57836FF6" w:rsidR="009D03CA" w:rsidRDefault="009D03CA" w:rsidP="00A810BB">
            <w:r>
              <w:t>User</w:t>
            </w:r>
          </w:p>
        </w:tc>
      </w:tr>
      <w:tr w:rsidR="009D03CA" w14:paraId="7FF00269" w14:textId="77777777" w:rsidTr="00C03FFD">
        <w:tc>
          <w:tcPr>
            <w:tcW w:w="1795" w:type="dxa"/>
            <w:tcPrChange w:id="141" w:author="Gary Johnston" w:date="2022-05-21T12:15:00Z">
              <w:tcPr>
                <w:tcW w:w="1435" w:type="dxa"/>
              </w:tcPr>
            </w:tcPrChange>
          </w:tcPr>
          <w:p w14:paraId="6598A463" w14:textId="09759E07" w:rsidR="009D03CA" w:rsidRDefault="009D03CA" w:rsidP="00A810BB">
            <w:r>
              <w:t>U2.9.3</w:t>
            </w:r>
          </w:p>
        </w:tc>
        <w:tc>
          <w:tcPr>
            <w:tcW w:w="6570" w:type="dxa"/>
            <w:tcPrChange w:id="142" w:author="Gary Johnston" w:date="2022-05-21T12:15:00Z">
              <w:tcPr>
                <w:tcW w:w="6930" w:type="dxa"/>
              </w:tcPr>
            </w:tcPrChange>
          </w:tcPr>
          <w:p w14:paraId="2BE76586" w14:textId="203508D4" w:rsidR="009D03CA" w:rsidRDefault="009D03CA" w:rsidP="00A810BB">
            <w:r>
              <w:t>$150 - $200</w:t>
            </w:r>
          </w:p>
        </w:tc>
        <w:tc>
          <w:tcPr>
            <w:tcW w:w="985" w:type="dxa"/>
            <w:tcPrChange w:id="143" w:author="Gary Johnston" w:date="2022-05-21T12:15:00Z">
              <w:tcPr>
                <w:tcW w:w="985" w:type="dxa"/>
              </w:tcPr>
            </w:tcPrChange>
          </w:tcPr>
          <w:p w14:paraId="672E8D4F" w14:textId="6FDC8C89" w:rsidR="009D03CA" w:rsidRDefault="009D03CA" w:rsidP="00A810BB">
            <w:r>
              <w:t>User</w:t>
            </w:r>
          </w:p>
        </w:tc>
      </w:tr>
      <w:tr w:rsidR="009D03CA" w14:paraId="00EA1D6A" w14:textId="77777777" w:rsidTr="00C03FFD">
        <w:tc>
          <w:tcPr>
            <w:tcW w:w="1795" w:type="dxa"/>
            <w:tcPrChange w:id="144" w:author="Gary Johnston" w:date="2022-05-21T12:15:00Z">
              <w:tcPr>
                <w:tcW w:w="1435" w:type="dxa"/>
              </w:tcPr>
            </w:tcPrChange>
          </w:tcPr>
          <w:p w14:paraId="05729B4A" w14:textId="17D94938" w:rsidR="009D03CA" w:rsidRDefault="009D03CA" w:rsidP="00A810BB">
            <w:r>
              <w:t>U2.9.4</w:t>
            </w:r>
          </w:p>
        </w:tc>
        <w:tc>
          <w:tcPr>
            <w:tcW w:w="6570" w:type="dxa"/>
            <w:tcPrChange w:id="145" w:author="Gary Johnston" w:date="2022-05-21T12:15:00Z">
              <w:tcPr>
                <w:tcW w:w="6930" w:type="dxa"/>
              </w:tcPr>
            </w:tcPrChange>
          </w:tcPr>
          <w:p w14:paraId="18BC262D" w14:textId="4CC3953E" w:rsidR="009D03CA" w:rsidRDefault="009D03CA" w:rsidP="00A810BB">
            <w:r>
              <w:t>$200 +</w:t>
            </w:r>
          </w:p>
        </w:tc>
        <w:tc>
          <w:tcPr>
            <w:tcW w:w="985" w:type="dxa"/>
            <w:tcPrChange w:id="146" w:author="Gary Johnston" w:date="2022-05-21T12:15:00Z">
              <w:tcPr>
                <w:tcW w:w="985" w:type="dxa"/>
              </w:tcPr>
            </w:tcPrChange>
          </w:tcPr>
          <w:p w14:paraId="051139FC" w14:textId="7DF39C27" w:rsidR="009D03CA" w:rsidRDefault="009D03CA" w:rsidP="00A810BB">
            <w:r>
              <w:t>User</w:t>
            </w:r>
          </w:p>
        </w:tc>
      </w:tr>
      <w:tr w:rsidR="00682DE3" w14:paraId="6EC87C1E" w14:textId="41B401D9" w:rsidTr="00C03FFD">
        <w:tc>
          <w:tcPr>
            <w:tcW w:w="1795" w:type="dxa"/>
            <w:tcPrChange w:id="147" w:author="Gary Johnston" w:date="2022-05-21T12:15:00Z">
              <w:tcPr>
                <w:tcW w:w="1435" w:type="dxa"/>
              </w:tcPr>
            </w:tcPrChange>
          </w:tcPr>
          <w:p w14:paraId="06D93BF2" w14:textId="0D442A41" w:rsidR="00682DE3" w:rsidRDefault="00BF4EE3" w:rsidP="00A810BB">
            <w:r>
              <w:t>U2.</w:t>
            </w:r>
            <w:r w:rsidR="00237572">
              <w:t>10</w:t>
            </w:r>
          </w:p>
        </w:tc>
        <w:tc>
          <w:tcPr>
            <w:tcW w:w="6570" w:type="dxa"/>
            <w:tcPrChange w:id="148" w:author="Gary Johnston" w:date="2022-05-21T12:15:00Z">
              <w:tcPr>
                <w:tcW w:w="6930" w:type="dxa"/>
              </w:tcPr>
            </w:tcPrChange>
          </w:tcPr>
          <w:p w14:paraId="56DD5AED" w14:textId="5D118933" w:rsidR="00682DE3" w:rsidRPr="00C25624" w:rsidRDefault="00AB5EC8" w:rsidP="00A810BB">
            <w:r>
              <w:t>“Appy Filters” Button</w:t>
            </w:r>
            <w:r w:rsidR="00051F6D">
              <w:t xml:space="preserve"> to apply the selected filter</w:t>
            </w:r>
            <w:r>
              <w:t>s</w:t>
            </w:r>
          </w:p>
        </w:tc>
        <w:tc>
          <w:tcPr>
            <w:tcW w:w="985" w:type="dxa"/>
            <w:tcPrChange w:id="149" w:author="Gary Johnston" w:date="2022-05-21T12:15:00Z">
              <w:tcPr>
                <w:tcW w:w="985" w:type="dxa"/>
              </w:tcPr>
            </w:tcPrChange>
          </w:tcPr>
          <w:p w14:paraId="04F60FCA" w14:textId="567AD7C2" w:rsidR="00682DE3" w:rsidRDefault="00305F9A" w:rsidP="00A810BB">
            <w:r>
              <w:t>User</w:t>
            </w:r>
          </w:p>
        </w:tc>
      </w:tr>
      <w:tr w:rsidR="00051F6D" w14:paraId="4D678B97" w14:textId="77777777" w:rsidTr="00C03FFD">
        <w:tc>
          <w:tcPr>
            <w:tcW w:w="1795" w:type="dxa"/>
            <w:tcPrChange w:id="150" w:author="Gary Johnston" w:date="2022-05-21T12:15:00Z">
              <w:tcPr>
                <w:tcW w:w="1435" w:type="dxa"/>
              </w:tcPr>
            </w:tcPrChange>
          </w:tcPr>
          <w:p w14:paraId="7376C849" w14:textId="4D9C560B" w:rsidR="00051F6D" w:rsidRDefault="00051F6D" w:rsidP="00A810BB">
            <w:r>
              <w:t>U2.1</w:t>
            </w:r>
            <w:r w:rsidR="00237572">
              <w:t>1</w:t>
            </w:r>
          </w:p>
        </w:tc>
        <w:tc>
          <w:tcPr>
            <w:tcW w:w="6570" w:type="dxa"/>
            <w:tcPrChange w:id="151" w:author="Gary Johnston" w:date="2022-05-21T12:15:00Z">
              <w:tcPr>
                <w:tcW w:w="6930" w:type="dxa"/>
              </w:tcPr>
            </w:tcPrChange>
          </w:tcPr>
          <w:p w14:paraId="2EEE9594" w14:textId="741E2E89" w:rsidR="00051F6D" w:rsidRDefault="00051F6D" w:rsidP="00A810BB">
            <w:r>
              <w:t>“Clear Filters” Button to clear the form.</w:t>
            </w:r>
          </w:p>
        </w:tc>
        <w:tc>
          <w:tcPr>
            <w:tcW w:w="985" w:type="dxa"/>
            <w:tcPrChange w:id="152" w:author="Gary Johnston" w:date="2022-05-21T12:15:00Z">
              <w:tcPr>
                <w:tcW w:w="985" w:type="dxa"/>
              </w:tcPr>
            </w:tcPrChange>
          </w:tcPr>
          <w:p w14:paraId="11ED0863" w14:textId="35F29C39" w:rsidR="00051F6D" w:rsidRDefault="005E599C" w:rsidP="00A810BB">
            <w:r>
              <w:t>User</w:t>
            </w:r>
          </w:p>
        </w:tc>
      </w:tr>
      <w:tr w:rsidR="00051F6D" w14:paraId="3DCE2FA6" w14:textId="77777777" w:rsidTr="00C03FFD">
        <w:tc>
          <w:tcPr>
            <w:tcW w:w="1795" w:type="dxa"/>
            <w:tcPrChange w:id="153" w:author="Gary Johnston" w:date="2022-05-21T12:15:00Z">
              <w:tcPr>
                <w:tcW w:w="1435" w:type="dxa"/>
              </w:tcPr>
            </w:tcPrChange>
          </w:tcPr>
          <w:p w14:paraId="50AD2256" w14:textId="1404F297" w:rsidR="00051F6D" w:rsidRDefault="005E599C" w:rsidP="00A810BB">
            <w:r>
              <w:t>U2.1</w:t>
            </w:r>
            <w:r w:rsidR="00237572">
              <w:t>2</w:t>
            </w:r>
          </w:p>
        </w:tc>
        <w:tc>
          <w:tcPr>
            <w:tcW w:w="6570" w:type="dxa"/>
            <w:tcPrChange w:id="154" w:author="Gary Johnston" w:date="2022-05-21T12:15:00Z">
              <w:tcPr>
                <w:tcW w:w="6930" w:type="dxa"/>
              </w:tcPr>
            </w:tcPrChange>
          </w:tcPr>
          <w:p w14:paraId="1D0B2339" w14:textId="569BF469" w:rsidR="00051F6D" w:rsidRDefault="005E599C" w:rsidP="00A810BB">
            <w:r>
              <w:t>If filter selections return 0 results “User sees “No Matches Found”</w:t>
            </w:r>
          </w:p>
        </w:tc>
        <w:tc>
          <w:tcPr>
            <w:tcW w:w="985" w:type="dxa"/>
            <w:tcPrChange w:id="155" w:author="Gary Johnston" w:date="2022-05-21T12:15:00Z">
              <w:tcPr>
                <w:tcW w:w="985" w:type="dxa"/>
              </w:tcPr>
            </w:tcPrChange>
          </w:tcPr>
          <w:p w14:paraId="4F52FD59" w14:textId="0D0EE280" w:rsidR="00051F6D" w:rsidRDefault="005E599C" w:rsidP="00A810BB">
            <w:r>
              <w:t>User</w:t>
            </w:r>
          </w:p>
        </w:tc>
      </w:tr>
      <w:bookmarkEnd w:id="8"/>
    </w:tbl>
    <w:p w14:paraId="400ED703" w14:textId="77777777" w:rsidR="00545F0F" w:rsidRDefault="00545F0F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435D006F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6696B78C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3F0C5060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6743689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3482021E" w14:textId="77777777" w:rsidTr="00A810BB">
        <w:tc>
          <w:tcPr>
            <w:tcW w:w="1435" w:type="dxa"/>
          </w:tcPr>
          <w:p w14:paraId="61E673EB" w14:textId="0B1FFC15" w:rsidR="00545F0F" w:rsidRDefault="00545F0F" w:rsidP="00A810BB">
            <w:r>
              <w:t>U3.0</w:t>
            </w:r>
          </w:p>
        </w:tc>
        <w:tc>
          <w:tcPr>
            <w:tcW w:w="6930" w:type="dxa"/>
          </w:tcPr>
          <w:p w14:paraId="60F9F727" w14:textId="0548A073" w:rsidR="00545F0F" w:rsidRDefault="00545F0F" w:rsidP="00A810BB">
            <w:r>
              <w:t>Housing Details</w:t>
            </w:r>
          </w:p>
        </w:tc>
        <w:tc>
          <w:tcPr>
            <w:tcW w:w="985" w:type="dxa"/>
          </w:tcPr>
          <w:p w14:paraId="708B8BE0" w14:textId="77777777" w:rsidR="00545F0F" w:rsidRDefault="00545F0F" w:rsidP="00A810BB">
            <w:r>
              <w:t>User</w:t>
            </w:r>
          </w:p>
        </w:tc>
      </w:tr>
      <w:tr w:rsidR="00545F0F" w14:paraId="170B6576" w14:textId="77777777" w:rsidTr="00A810BB">
        <w:tc>
          <w:tcPr>
            <w:tcW w:w="1435" w:type="dxa"/>
          </w:tcPr>
          <w:p w14:paraId="7A98088B" w14:textId="2656E90C" w:rsidR="00545F0F" w:rsidRDefault="00545F0F" w:rsidP="00A810BB">
            <w:r>
              <w:t>U3.1</w:t>
            </w:r>
          </w:p>
        </w:tc>
        <w:tc>
          <w:tcPr>
            <w:tcW w:w="6930" w:type="dxa"/>
          </w:tcPr>
          <w:p w14:paraId="358CBFEC" w14:textId="77777777" w:rsidR="00545F0F" w:rsidRDefault="00545F0F" w:rsidP="00A810BB"/>
        </w:tc>
        <w:tc>
          <w:tcPr>
            <w:tcW w:w="985" w:type="dxa"/>
          </w:tcPr>
          <w:p w14:paraId="73AB8B49" w14:textId="77777777" w:rsidR="00545F0F" w:rsidRDefault="00545F0F" w:rsidP="00A810BB"/>
        </w:tc>
      </w:tr>
      <w:tr w:rsidR="00545F0F" w14:paraId="30C35296" w14:textId="77777777" w:rsidTr="00A810BB">
        <w:tc>
          <w:tcPr>
            <w:tcW w:w="1435" w:type="dxa"/>
          </w:tcPr>
          <w:p w14:paraId="2B400FBF" w14:textId="3735B63C" w:rsidR="00545F0F" w:rsidRDefault="00545F0F" w:rsidP="00A810BB">
            <w:r>
              <w:t>U3.2</w:t>
            </w:r>
          </w:p>
        </w:tc>
        <w:tc>
          <w:tcPr>
            <w:tcW w:w="6930" w:type="dxa"/>
          </w:tcPr>
          <w:p w14:paraId="53A8EED9" w14:textId="77777777" w:rsidR="00545F0F" w:rsidRDefault="00545F0F" w:rsidP="00A810BB"/>
        </w:tc>
        <w:tc>
          <w:tcPr>
            <w:tcW w:w="985" w:type="dxa"/>
          </w:tcPr>
          <w:p w14:paraId="12DFDA38" w14:textId="77777777" w:rsidR="00545F0F" w:rsidRDefault="00545F0F" w:rsidP="00A810BB"/>
        </w:tc>
      </w:tr>
      <w:tr w:rsidR="00545F0F" w14:paraId="5D397F50" w14:textId="77777777" w:rsidTr="00A810BB">
        <w:tc>
          <w:tcPr>
            <w:tcW w:w="1435" w:type="dxa"/>
          </w:tcPr>
          <w:p w14:paraId="50441FD4" w14:textId="77777777" w:rsidR="00545F0F" w:rsidRDefault="00545F0F" w:rsidP="00A810BB"/>
        </w:tc>
        <w:tc>
          <w:tcPr>
            <w:tcW w:w="6930" w:type="dxa"/>
          </w:tcPr>
          <w:p w14:paraId="6085F1F6" w14:textId="77777777" w:rsidR="00545F0F" w:rsidRDefault="00545F0F" w:rsidP="00A810BB"/>
        </w:tc>
        <w:tc>
          <w:tcPr>
            <w:tcW w:w="985" w:type="dxa"/>
          </w:tcPr>
          <w:p w14:paraId="0DA0646E" w14:textId="77777777" w:rsidR="00545F0F" w:rsidRDefault="00545F0F" w:rsidP="00A810BB"/>
        </w:tc>
      </w:tr>
      <w:tr w:rsidR="00545F0F" w14:paraId="199C7ED9" w14:textId="77777777" w:rsidTr="00A810BB">
        <w:tc>
          <w:tcPr>
            <w:tcW w:w="1435" w:type="dxa"/>
          </w:tcPr>
          <w:p w14:paraId="01D6187A" w14:textId="77777777" w:rsidR="00545F0F" w:rsidRDefault="00545F0F" w:rsidP="00A810BB"/>
        </w:tc>
        <w:tc>
          <w:tcPr>
            <w:tcW w:w="6930" w:type="dxa"/>
          </w:tcPr>
          <w:p w14:paraId="0D75AFD4" w14:textId="77777777" w:rsidR="00545F0F" w:rsidRDefault="00545F0F" w:rsidP="00A810BB"/>
        </w:tc>
        <w:tc>
          <w:tcPr>
            <w:tcW w:w="985" w:type="dxa"/>
          </w:tcPr>
          <w:p w14:paraId="76E711A3" w14:textId="77777777" w:rsidR="00545F0F" w:rsidRDefault="00545F0F" w:rsidP="00A810BB"/>
        </w:tc>
      </w:tr>
      <w:tr w:rsidR="00545F0F" w14:paraId="12462578" w14:textId="77777777" w:rsidTr="00A810BB">
        <w:tc>
          <w:tcPr>
            <w:tcW w:w="1435" w:type="dxa"/>
          </w:tcPr>
          <w:p w14:paraId="23BAFC36" w14:textId="77777777" w:rsidR="00545F0F" w:rsidRDefault="00545F0F" w:rsidP="00A810BB"/>
        </w:tc>
        <w:tc>
          <w:tcPr>
            <w:tcW w:w="6930" w:type="dxa"/>
          </w:tcPr>
          <w:p w14:paraId="576A71FE" w14:textId="77777777" w:rsidR="00545F0F" w:rsidRDefault="00545F0F" w:rsidP="00A810BB"/>
        </w:tc>
        <w:tc>
          <w:tcPr>
            <w:tcW w:w="985" w:type="dxa"/>
          </w:tcPr>
          <w:p w14:paraId="29A3F6F7" w14:textId="77777777" w:rsidR="00545F0F" w:rsidRDefault="00545F0F" w:rsidP="00A810BB"/>
        </w:tc>
      </w:tr>
      <w:tr w:rsidR="00545F0F" w14:paraId="158A810B" w14:textId="77777777" w:rsidTr="00A810BB">
        <w:tc>
          <w:tcPr>
            <w:tcW w:w="1435" w:type="dxa"/>
          </w:tcPr>
          <w:p w14:paraId="281827DD" w14:textId="77777777" w:rsidR="00545F0F" w:rsidRDefault="00545F0F" w:rsidP="00A810BB"/>
        </w:tc>
        <w:tc>
          <w:tcPr>
            <w:tcW w:w="6930" w:type="dxa"/>
          </w:tcPr>
          <w:p w14:paraId="41BE16C3" w14:textId="77777777" w:rsidR="00545F0F" w:rsidRDefault="00545F0F" w:rsidP="00A810BB"/>
        </w:tc>
        <w:tc>
          <w:tcPr>
            <w:tcW w:w="985" w:type="dxa"/>
          </w:tcPr>
          <w:p w14:paraId="347C09A3" w14:textId="77777777" w:rsidR="00545F0F" w:rsidRDefault="00545F0F" w:rsidP="00A810BB"/>
        </w:tc>
      </w:tr>
    </w:tbl>
    <w:p w14:paraId="79742BDD" w14:textId="229CEFF2" w:rsidR="00CC49B9" w:rsidRDefault="00CC49B9" w:rsidP="00CC49B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545F0F" w:rsidRPr="000408EA" w14:paraId="2838AD56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18591F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3CED13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185FA48E" w14:textId="77777777" w:rsidR="00545F0F" w:rsidRPr="000408EA" w:rsidRDefault="00545F0F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545F0F" w14:paraId="17E46BD6" w14:textId="77777777" w:rsidTr="00A810BB">
        <w:tc>
          <w:tcPr>
            <w:tcW w:w="1435" w:type="dxa"/>
          </w:tcPr>
          <w:p w14:paraId="215E763D" w14:textId="4E19FEE3" w:rsidR="00545F0F" w:rsidRDefault="00545F0F" w:rsidP="00A810BB">
            <w:r>
              <w:t>U4.0</w:t>
            </w:r>
          </w:p>
        </w:tc>
        <w:tc>
          <w:tcPr>
            <w:tcW w:w="6930" w:type="dxa"/>
          </w:tcPr>
          <w:p w14:paraId="3FEACC44" w14:textId="5ABB3315" w:rsidR="00545F0F" w:rsidRDefault="00545F0F" w:rsidP="00A810BB">
            <w:r>
              <w:t>Google Maps</w:t>
            </w:r>
          </w:p>
        </w:tc>
        <w:tc>
          <w:tcPr>
            <w:tcW w:w="985" w:type="dxa"/>
          </w:tcPr>
          <w:p w14:paraId="2DAB18D5" w14:textId="77777777" w:rsidR="00545F0F" w:rsidRDefault="00545F0F" w:rsidP="00A810BB">
            <w:r>
              <w:t>User</w:t>
            </w:r>
          </w:p>
        </w:tc>
      </w:tr>
      <w:tr w:rsidR="00545F0F" w14:paraId="117CE3D0" w14:textId="77777777" w:rsidTr="00A810BB">
        <w:tc>
          <w:tcPr>
            <w:tcW w:w="1435" w:type="dxa"/>
          </w:tcPr>
          <w:p w14:paraId="3109BD05" w14:textId="74FBD643" w:rsidR="00545F0F" w:rsidRDefault="00545F0F" w:rsidP="00A810BB">
            <w:r>
              <w:t>U4.1</w:t>
            </w:r>
          </w:p>
        </w:tc>
        <w:tc>
          <w:tcPr>
            <w:tcW w:w="6930" w:type="dxa"/>
          </w:tcPr>
          <w:p w14:paraId="5DA53F35" w14:textId="77777777" w:rsidR="00545F0F" w:rsidRDefault="00545F0F" w:rsidP="00A810BB"/>
        </w:tc>
        <w:tc>
          <w:tcPr>
            <w:tcW w:w="985" w:type="dxa"/>
          </w:tcPr>
          <w:p w14:paraId="2776BEA7" w14:textId="77777777" w:rsidR="00545F0F" w:rsidRDefault="00545F0F" w:rsidP="00A810BB"/>
        </w:tc>
      </w:tr>
      <w:tr w:rsidR="00545F0F" w14:paraId="7AAF636A" w14:textId="77777777" w:rsidTr="00A810BB">
        <w:tc>
          <w:tcPr>
            <w:tcW w:w="1435" w:type="dxa"/>
          </w:tcPr>
          <w:p w14:paraId="7F3C5F8D" w14:textId="4FE040CB" w:rsidR="00545F0F" w:rsidRDefault="00545F0F" w:rsidP="00A810BB">
            <w:r>
              <w:t>U4.2</w:t>
            </w:r>
          </w:p>
        </w:tc>
        <w:tc>
          <w:tcPr>
            <w:tcW w:w="6930" w:type="dxa"/>
          </w:tcPr>
          <w:p w14:paraId="4A2A9EE1" w14:textId="77777777" w:rsidR="00545F0F" w:rsidRDefault="00545F0F" w:rsidP="00A810BB"/>
        </w:tc>
        <w:tc>
          <w:tcPr>
            <w:tcW w:w="985" w:type="dxa"/>
          </w:tcPr>
          <w:p w14:paraId="601E04EA" w14:textId="77777777" w:rsidR="00545F0F" w:rsidRDefault="00545F0F" w:rsidP="00A810BB"/>
        </w:tc>
      </w:tr>
      <w:tr w:rsidR="00545F0F" w14:paraId="7AE3C841" w14:textId="77777777" w:rsidTr="00A810BB">
        <w:tc>
          <w:tcPr>
            <w:tcW w:w="1435" w:type="dxa"/>
          </w:tcPr>
          <w:p w14:paraId="3585D49E" w14:textId="77777777" w:rsidR="00545F0F" w:rsidRDefault="00545F0F" w:rsidP="00A810BB"/>
        </w:tc>
        <w:tc>
          <w:tcPr>
            <w:tcW w:w="6930" w:type="dxa"/>
          </w:tcPr>
          <w:p w14:paraId="6A3A75A8" w14:textId="77777777" w:rsidR="00545F0F" w:rsidRDefault="00545F0F" w:rsidP="00A810BB"/>
        </w:tc>
        <w:tc>
          <w:tcPr>
            <w:tcW w:w="985" w:type="dxa"/>
          </w:tcPr>
          <w:p w14:paraId="5FC09A14" w14:textId="77777777" w:rsidR="00545F0F" w:rsidRDefault="00545F0F" w:rsidP="00A810BB"/>
        </w:tc>
      </w:tr>
      <w:tr w:rsidR="00545F0F" w14:paraId="180504B9" w14:textId="77777777" w:rsidTr="00A810BB">
        <w:tc>
          <w:tcPr>
            <w:tcW w:w="1435" w:type="dxa"/>
          </w:tcPr>
          <w:p w14:paraId="0F866166" w14:textId="77777777" w:rsidR="00545F0F" w:rsidRDefault="00545F0F" w:rsidP="00A810BB"/>
        </w:tc>
        <w:tc>
          <w:tcPr>
            <w:tcW w:w="6930" w:type="dxa"/>
          </w:tcPr>
          <w:p w14:paraId="31533C3B" w14:textId="77777777" w:rsidR="00545F0F" w:rsidRDefault="00545F0F" w:rsidP="00A810BB"/>
        </w:tc>
        <w:tc>
          <w:tcPr>
            <w:tcW w:w="985" w:type="dxa"/>
          </w:tcPr>
          <w:p w14:paraId="613A636C" w14:textId="77777777" w:rsidR="00545F0F" w:rsidRDefault="00545F0F" w:rsidP="00A810BB"/>
        </w:tc>
      </w:tr>
      <w:tr w:rsidR="00545F0F" w14:paraId="2E452C17" w14:textId="77777777" w:rsidTr="00A810BB">
        <w:tc>
          <w:tcPr>
            <w:tcW w:w="1435" w:type="dxa"/>
          </w:tcPr>
          <w:p w14:paraId="1392E28F" w14:textId="77777777" w:rsidR="00545F0F" w:rsidRDefault="00545F0F" w:rsidP="00A810BB"/>
        </w:tc>
        <w:tc>
          <w:tcPr>
            <w:tcW w:w="6930" w:type="dxa"/>
          </w:tcPr>
          <w:p w14:paraId="050A4804" w14:textId="77777777" w:rsidR="00545F0F" w:rsidRDefault="00545F0F" w:rsidP="00A810BB"/>
        </w:tc>
        <w:tc>
          <w:tcPr>
            <w:tcW w:w="985" w:type="dxa"/>
          </w:tcPr>
          <w:p w14:paraId="7679808A" w14:textId="77777777" w:rsidR="00545F0F" w:rsidRDefault="00545F0F" w:rsidP="00A810BB"/>
        </w:tc>
      </w:tr>
      <w:tr w:rsidR="00545F0F" w14:paraId="7EA6D00A" w14:textId="77777777" w:rsidTr="00A810BB">
        <w:tc>
          <w:tcPr>
            <w:tcW w:w="1435" w:type="dxa"/>
          </w:tcPr>
          <w:p w14:paraId="2EB92EDF" w14:textId="77777777" w:rsidR="00545F0F" w:rsidRDefault="00545F0F" w:rsidP="00A810BB"/>
        </w:tc>
        <w:tc>
          <w:tcPr>
            <w:tcW w:w="6930" w:type="dxa"/>
          </w:tcPr>
          <w:p w14:paraId="1147E38D" w14:textId="77777777" w:rsidR="00545F0F" w:rsidRDefault="00545F0F" w:rsidP="00A810BB"/>
        </w:tc>
        <w:tc>
          <w:tcPr>
            <w:tcW w:w="985" w:type="dxa"/>
          </w:tcPr>
          <w:p w14:paraId="0DF15717" w14:textId="77777777" w:rsidR="00545F0F" w:rsidRDefault="00545F0F" w:rsidP="00A810BB"/>
        </w:tc>
      </w:tr>
    </w:tbl>
    <w:p w14:paraId="79ADC9B6" w14:textId="1B20512B" w:rsidR="00545F0F" w:rsidRDefault="00545F0F" w:rsidP="00CC49B9"/>
    <w:bookmarkEnd w:id="4"/>
    <w:p w14:paraId="41D69073" w14:textId="77777777" w:rsidR="00545F0F" w:rsidRDefault="00545F0F" w:rsidP="00CC49B9"/>
    <w:p w14:paraId="7EDF6C37" w14:textId="77777777" w:rsidR="00CA00E7" w:rsidRDefault="00CA00E7" w:rsidP="00264F7D">
      <w:pPr>
        <w:pStyle w:val="Heading1"/>
      </w:pPr>
      <w:bookmarkStart w:id="156" w:name="_Toc103777110"/>
      <w:r>
        <w:br w:type="page"/>
      </w:r>
    </w:p>
    <w:p w14:paraId="4D113293" w14:textId="4984989C" w:rsidR="00CC49B9" w:rsidRDefault="00CC49B9" w:rsidP="00264F7D">
      <w:pPr>
        <w:pStyle w:val="Heading1"/>
      </w:pPr>
      <w:r>
        <w:lastRenderedPageBreak/>
        <w:t>Technical Requirements</w:t>
      </w:r>
      <w:bookmarkEnd w:id="156"/>
    </w:p>
    <w:p w14:paraId="585EEA51" w14:textId="4C500D5A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6B2A53" w:rsidRPr="000408EA" w14:paraId="52406310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7A7664C8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2B054D3C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0570C4F3" w14:textId="77777777" w:rsidR="006B2A53" w:rsidRPr="000408EA" w:rsidRDefault="006B2A53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6B2A53" w14:paraId="537E0A80" w14:textId="77777777" w:rsidTr="00A810BB">
        <w:tc>
          <w:tcPr>
            <w:tcW w:w="1435" w:type="dxa"/>
          </w:tcPr>
          <w:p w14:paraId="0B252CEA" w14:textId="78E24785" w:rsidR="006B2A53" w:rsidRDefault="006B2A53" w:rsidP="00A810BB">
            <w:r>
              <w:t>D1.0</w:t>
            </w:r>
          </w:p>
        </w:tc>
        <w:tc>
          <w:tcPr>
            <w:tcW w:w="6930" w:type="dxa"/>
          </w:tcPr>
          <w:p w14:paraId="2C38C727" w14:textId="77777777" w:rsidR="006B2A53" w:rsidRDefault="006B2A53" w:rsidP="00A810BB">
            <w:r>
              <w:t>Affordable Housing Search landing page</w:t>
            </w:r>
          </w:p>
        </w:tc>
        <w:tc>
          <w:tcPr>
            <w:tcW w:w="985" w:type="dxa"/>
          </w:tcPr>
          <w:p w14:paraId="193CFB36" w14:textId="17E05FB4" w:rsidR="006B2A53" w:rsidRDefault="006B2A53" w:rsidP="00A810BB">
            <w:r>
              <w:t>Dev</w:t>
            </w:r>
          </w:p>
        </w:tc>
      </w:tr>
      <w:tr w:rsidR="006B2A53" w14:paraId="3465621A" w14:textId="77777777" w:rsidTr="00A810BB">
        <w:tc>
          <w:tcPr>
            <w:tcW w:w="1435" w:type="dxa"/>
          </w:tcPr>
          <w:p w14:paraId="2565C012" w14:textId="49915FB9" w:rsidR="006B2A53" w:rsidRDefault="006B2A53" w:rsidP="00A810BB">
            <w:r>
              <w:t>D1.1</w:t>
            </w:r>
          </w:p>
        </w:tc>
        <w:tc>
          <w:tcPr>
            <w:tcW w:w="6930" w:type="dxa"/>
          </w:tcPr>
          <w:p w14:paraId="4B8637C6" w14:textId="77777777" w:rsidR="006B2A53" w:rsidRDefault="006B2A53" w:rsidP="00A810BB"/>
        </w:tc>
        <w:tc>
          <w:tcPr>
            <w:tcW w:w="985" w:type="dxa"/>
          </w:tcPr>
          <w:p w14:paraId="77167A79" w14:textId="77777777" w:rsidR="006B2A53" w:rsidRDefault="006B2A53" w:rsidP="00A810BB"/>
        </w:tc>
      </w:tr>
      <w:tr w:rsidR="006B2A53" w14:paraId="73B283A5" w14:textId="77777777" w:rsidTr="00A810BB">
        <w:tc>
          <w:tcPr>
            <w:tcW w:w="1435" w:type="dxa"/>
          </w:tcPr>
          <w:p w14:paraId="307159E3" w14:textId="7557C25E" w:rsidR="006B2A53" w:rsidRDefault="006B2A53" w:rsidP="00A810BB">
            <w:r>
              <w:t>D1.2</w:t>
            </w:r>
          </w:p>
        </w:tc>
        <w:tc>
          <w:tcPr>
            <w:tcW w:w="6930" w:type="dxa"/>
          </w:tcPr>
          <w:p w14:paraId="07921629" w14:textId="77777777" w:rsidR="006B2A53" w:rsidRDefault="006B2A53" w:rsidP="00A810BB"/>
        </w:tc>
        <w:tc>
          <w:tcPr>
            <w:tcW w:w="985" w:type="dxa"/>
          </w:tcPr>
          <w:p w14:paraId="0A68DB52" w14:textId="77777777" w:rsidR="006B2A53" w:rsidRDefault="006B2A53" w:rsidP="00A810BB"/>
        </w:tc>
      </w:tr>
      <w:tr w:rsidR="006B2A53" w14:paraId="6A0DD8D1" w14:textId="77777777" w:rsidTr="00A810BB">
        <w:tc>
          <w:tcPr>
            <w:tcW w:w="1435" w:type="dxa"/>
          </w:tcPr>
          <w:p w14:paraId="22714D40" w14:textId="77777777" w:rsidR="006B2A53" w:rsidRDefault="006B2A53" w:rsidP="00A810BB"/>
        </w:tc>
        <w:tc>
          <w:tcPr>
            <w:tcW w:w="6930" w:type="dxa"/>
          </w:tcPr>
          <w:p w14:paraId="6FAD50E9" w14:textId="77777777" w:rsidR="006B2A53" w:rsidRDefault="006B2A53" w:rsidP="00A810BB"/>
        </w:tc>
        <w:tc>
          <w:tcPr>
            <w:tcW w:w="985" w:type="dxa"/>
          </w:tcPr>
          <w:p w14:paraId="6705F17B" w14:textId="77777777" w:rsidR="006B2A53" w:rsidRDefault="006B2A53" w:rsidP="00A810BB"/>
        </w:tc>
      </w:tr>
      <w:tr w:rsidR="006B2A53" w14:paraId="6DED8F54" w14:textId="77777777" w:rsidTr="00A810BB">
        <w:tc>
          <w:tcPr>
            <w:tcW w:w="1435" w:type="dxa"/>
          </w:tcPr>
          <w:p w14:paraId="3043C1AA" w14:textId="77777777" w:rsidR="006B2A53" w:rsidRDefault="006B2A53" w:rsidP="00A810BB"/>
        </w:tc>
        <w:tc>
          <w:tcPr>
            <w:tcW w:w="6930" w:type="dxa"/>
          </w:tcPr>
          <w:p w14:paraId="32695446" w14:textId="77777777" w:rsidR="006B2A53" w:rsidRDefault="006B2A53" w:rsidP="00A810BB"/>
        </w:tc>
        <w:tc>
          <w:tcPr>
            <w:tcW w:w="985" w:type="dxa"/>
          </w:tcPr>
          <w:p w14:paraId="0DD2E024" w14:textId="77777777" w:rsidR="006B2A53" w:rsidRDefault="006B2A53" w:rsidP="00A810BB"/>
        </w:tc>
      </w:tr>
      <w:tr w:rsidR="006B2A53" w14:paraId="4F017095" w14:textId="77777777" w:rsidTr="00A810BB">
        <w:tc>
          <w:tcPr>
            <w:tcW w:w="1435" w:type="dxa"/>
          </w:tcPr>
          <w:p w14:paraId="4DA089F1" w14:textId="77777777" w:rsidR="006B2A53" w:rsidRDefault="006B2A53" w:rsidP="00A810BB"/>
        </w:tc>
        <w:tc>
          <w:tcPr>
            <w:tcW w:w="6930" w:type="dxa"/>
          </w:tcPr>
          <w:p w14:paraId="22D8C948" w14:textId="77777777" w:rsidR="006B2A53" w:rsidRDefault="006B2A53" w:rsidP="00A810BB"/>
        </w:tc>
        <w:tc>
          <w:tcPr>
            <w:tcW w:w="985" w:type="dxa"/>
          </w:tcPr>
          <w:p w14:paraId="71AE83C1" w14:textId="77777777" w:rsidR="006B2A53" w:rsidRDefault="006B2A53" w:rsidP="00A810BB"/>
        </w:tc>
      </w:tr>
      <w:tr w:rsidR="006B2A53" w14:paraId="714018C7" w14:textId="77777777" w:rsidTr="00A810BB">
        <w:tc>
          <w:tcPr>
            <w:tcW w:w="1435" w:type="dxa"/>
          </w:tcPr>
          <w:p w14:paraId="0548EC82" w14:textId="77777777" w:rsidR="006B2A53" w:rsidRDefault="006B2A53" w:rsidP="00A810BB"/>
        </w:tc>
        <w:tc>
          <w:tcPr>
            <w:tcW w:w="6930" w:type="dxa"/>
          </w:tcPr>
          <w:p w14:paraId="59A5EBAD" w14:textId="77777777" w:rsidR="006B2A53" w:rsidRDefault="006B2A53" w:rsidP="00A810BB"/>
        </w:tc>
        <w:tc>
          <w:tcPr>
            <w:tcW w:w="985" w:type="dxa"/>
          </w:tcPr>
          <w:p w14:paraId="4D4F2B61" w14:textId="77777777" w:rsidR="006B2A53" w:rsidRDefault="006B2A53" w:rsidP="00A810BB"/>
        </w:tc>
      </w:tr>
    </w:tbl>
    <w:p w14:paraId="796279DA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  <w:tblPrChange w:id="157" w:author="Gary Johnston" w:date="2022-05-21T12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705"/>
        <w:gridCol w:w="6660"/>
        <w:gridCol w:w="985"/>
        <w:tblGridChange w:id="158">
          <w:tblGrid>
            <w:gridCol w:w="1435"/>
            <w:gridCol w:w="6930"/>
            <w:gridCol w:w="985"/>
          </w:tblGrid>
        </w:tblGridChange>
      </w:tblGrid>
      <w:tr w:rsidR="00D76C4C" w:rsidRPr="000408EA" w14:paraId="32CFF5CA" w14:textId="77777777" w:rsidTr="00A07389">
        <w:tc>
          <w:tcPr>
            <w:tcW w:w="1705" w:type="dxa"/>
            <w:shd w:val="clear" w:color="auto" w:fill="AEAAAA" w:themeFill="background2" w:themeFillShade="BF"/>
            <w:tcPrChange w:id="159" w:author="Gary Johnston" w:date="2022-05-21T12:18:00Z">
              <w:tcPr>
                <w:tcW w:w="1435" w:type="dxa"/>
                <w:shd w:val="clear" w:color="auto" w:fill="AEAAAA" w:themeFill="background2" w:themeFillShade="BF"/>
              </w:tcPr>
            </w:tcPrChange>
          </w:tcPr>
          <w:p w14:paraId="51E9881F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660" w:type="dxa"/>
            <w:shd w:val="clear" w:color="auto" w:fill="AEAAAA" w:themeFill="background2" w:themeFillShade="BF"/>
            <w:tcPrChange w:id="160" w:author="Gary Johnston" w:date="2022-05-21T12:18:00Z">
              <w:tcPr>
                <w:tcW w:w="6930" w:type="dxa"/>
                <w:shd w:val="clear" w:color="auto" w:fill="AEAAAA" w:themeFill="background2" w:themeFillShade="BF"/>
              </w:tcPr>
            </w:tcPrChange>
          </w:tcPr>
          <w:p w14:paraId="0717E4B5" w14:textId="46D578FF" w:rsidR="00D76C4C" w:rsidRPr="000408EA" w:rsidRDefault="00391742" w:rsidP="00391742">
            <w:pPr>
              <w:jc w:val="center"/>
              <w:rPr>
                <w:b/>
                <w:bCs/>
                <w:color w:val="FFFFFF" w:themeColor="background1"/>
              </w:rPr>
              <w:pPrChange w:id="161" w:author="Gary Johnston" w:date="2022-05-21T12:16:00Z">
                <w:pPr/>
              </w:pPrChange>
            </w:pPr>
            <w:r>
              <w:rPr>
                <w:b/>
                <w:bCs/>
                <w:color w:val="FFFFFF" w:themeColor="background1"/>
              </w:rPr>
              <w:t xml:space="preserve">Housing Filters Developer </w:t>
            </w:r>
            <w:r w:rsidR="00D76C4C">
              <w:rPr>
                <w:b/>
                <w:bCs/>
                <w:color w:val="FFFFFF" w:themeColor="background1"/>
              </w:rPr>
              <w:t>Requirement</w:t>
            </w:r>
            <w:r w:rsidR="004104D0">
              <w:rPr>
                <w:b/>
                <w:bCs/>
                <w:color w:val="FFFFFF" w:themeColor="background1"/>
              </w:rPr>
              <w:t>s</w:t>
            </w:r>
          </w:p>
        </w:tc>
        <w:tc>
          <w:tcPr>
            <w:tcW w:w="985" w:type="dxa"/>
            <w:shd w:val="clear" w:color="auto" w:fill="AEAAAA" w:themeFill="background2" w:themeFillShade="BF"/>
            <w:tcPrChange w:id="162" w:author="Gary Johnston" w:date="2022-05-21T12:18:00Z">
              <w:tcPr>
                <w:tcW w:w="985" w:type="dxa"/>
                <w:shd w:val="clear" w:color="auto" w:fill="AEAAAA" w:themeFill="background2" w:themeFillShade="BF"/>
              </w:tcPr>
            </w:tcPrChange>
          </w:tcPr>
          <w:p w14:paraId="3AADA642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2EDA94B7" w14:textId="77777777" w:rsidTr="00A07389">
        <w:tc>
          <w:tcPr>
            <w:tcW w:w="1705" w:type="dxa"/>
            <w:tcPrChange w:id="163" w:author="Gary Johnston" w:date="2022-05-21T12:18:00Z">
              <w:tcPr>
                <w:tcW w:w="1435" w:type="dxa"/>
              </w:tcPr>
            </w:tcPrChange>
          </w:tcPr>
          <w:p w14:paraId="6F15089E" w14:textId="4019053D" w:rsidR="00D76C4C" w:rsidRDefault="00D76C4C" w:rsidP="00A810BB">
            <w:r>
              <w:t>D2.0</w:t>
            </w:r>
          </w:p>
        </w:tc>
        <w:tc>
          <w:tcPr>
            <w:tcW w:w="6660" w:type="dxa"/>
            <w:tcPrChange w:id="164" w:author="Gary Johnston" w:date="2022-05-21T12:18:00Z">
              <w:tcPr>
                <w:tcW w:w="6930" w:type="dxa"/>
              </w:tcPr>
            </w:tcPrChange>
          </w:tcPr>
          <w:p w14:paraId="14F8851F" w14:textId="77777777" w:rsidR="00D76C4C" w:rsidRDefault="00D76C4C" w:rsidP="00A810BB">
            <w:r>
              <w:t>Housing Filters</w:t>
            </w:r>
          </w:p>
        </w:tc>
        <w:tc>
          <w:tcPr>
            <w:tcW w:w="985" w:type="dxa"/>
            <w:tcPrChange w:id="165" w:author="Gary Johnston" w:date="2022-05-21T12:18:00Z">
              <w:tcPr>
                <w:tcW w:w="985" w:type="dxa"/>
              </w:tcPr>
            </w:tcPrChange>
          </w:tcPr>
          <w:p w14:paraId="1D17A325" w14:textId="7610795A" w:rsidR="00D76C4C" w:rsidRDefault="00D76C4C" w:rsidP="00A810BB">
            <w:r>
              <w:t>Dev</w:t>
            </w:r>
          </w:p>
        </w:tc>
      </w:tr>
      <w:tr w:rsidR="00E030A1" w14:paraId="4D05EAFF" w14:textId="77777777" w:rsidTr="00A07389">
        <w:tc>
          <w:tcPr>
            <w:tcW w:w="1705" w:type="dxa"/>
            <w:tcPrChange w:id="166" w:author="Gary Johnston" w:date="2022-05-21T12:18:00Z">
              <w:tcPr>
                <w:tcW w:w="1435" w:type="dxa"/>
              </w:tcPr>
            </w:tcPrChange>
          </w:tcPr>
          <w:p w14:paraId="7ADD35ED" w14:textId="6BD80583" w:rsidR="00E030A1" w:rsidRDefault="00E030A1" w:rsidP="00A810BB">
            <w:r>
              <w:t>D2.1</w:t>
            </w:r>
          </w:p>
        </w:tc>
        <w:tc>
          <w:tcPr>
            <w:tcW w:w="6660" w:type="dxa"/>
            <w:tcPrChange w:id="167" w:author="Gary Johnston" w:date="2022-05-21T12:18:00Z">
              <w:tcPr>
                <w:tcW w:w="6930" w:type="dxa"/>
              </w:tcPr>
            </w:tcPrChange>
          </w:tcPr>
          <w:p w14:paraId="136AC6BA" w14:textId="169BEEF2" w:rsidR="00E030A1" w:rsidRDefault="00E030A1" w:rsidP="00A810BB">
            <w:r>
              <w:t>“Filters” Button opens the Filters form</w:t>
            </w:r>
          </w:p>
        </w:tc>
        <w:tc>
          <w:tcPr>
            <w:tcW w:w="985" w:type="dxa"/>
            <w:tcPrChange w:id="168" w:author="Gary Johnston" w:date="2022-05-21T12:18:00Z">
              <w:tcPr>
                <w:tcW w:w="985" w:type="dxa"/>
              </w:tcPr>
            </w:tcPrChange>
          </w:tcPr>
          <w:p w14:paraId="02568A57" w14:textId="0B0BABDD" w:rsidR="00E030A1" w:rsidRDefault="00E030A1" w:rsidP="00A810BB">
            <w:r>
              <w:t>Dev</w:t>
            </w:r>
          </w:p>
        </w:tc>
      </w:tr>
      <w:tr w:rsidR="00D76C4C" w14:paraId="2539E536" w14:textId="77777777" w:rsidTr="00A07389">
        <w:tc>
          <w:tcPr>
            <w:tcW w:w="1705" w:type="dxa"/>
            <w:tcPrChange w:id="169" w:author="Gary Johnston" w:date="2022-05-21T12:18:00Z">
              <w:tcPr>
                <w:tcW w:w="1435" w:type="dxa"/>
              </w:tcPr>
            </w:tcPrChange>
          </w:tcPr>
          <w:p w14:paraId="1287F4E5" w14:textId="34C35466" w:rsidR="00D76C4C" w:rsidRDefault="00D76C4C" w:rsidP="00A810BB">
            <w:r>
              <w:t>D2.1</w:t>
            </w:r>
            <w:r w:rsidR="00E030A1">
              <w:t>.1</w:t>
            </w:r>
          </w:p>
        </w:tc>
        <w:tc>
          <w:tcPr>
            <w:tcW w:w="6660" w:type="dxa"/>
            <w:tcPrChange w:id="170" w:author="Gary Johnston" w:date="2022-05-21T12:18:00Z">
              <w:tcPr>
                <w:tcW w:w="6930" w:type="dxa"/>
              </w:tcPr>
            </w:tcPrChange>
          </w:tcPr>
          <w:p w14:paraId="36BFE33F" w14:textId="6A1CE85C" w:rsidR="00A07389" w:rsidRDefault="000F45EB" w:rsidP="00A810BB">
            <w:pPr>
              <w:rPr>
                <w:ins w:id="171" w:author="Gary Johnston" w:date="2022-05-21T12:18:00Z"/>
                <w:color w:val="000000" w:themeColor="text1"/>
              </w:rPr>
            </w:pPr>
            <w:r w:rsidRPr="005476A8">
              <w:rPr>
                <w:color w:val="000000" w:themeColor="text1"/>
                <w:rPrChange w:id="172" w:author="Gary Johnston" w:date="2022-05-19T13:01:00Z">
                  <w:rPr/>
                </w:rPrChange>
              </w:rPr>
              <w:t>Keep running total of filter</w:t>
            </w:r>
            <w:r w:rsidR="006E48F5">
              <w:rPr>
                <w:color w:val="000000" w:themeColor="text1"/>
              </w:rPr>
              <w:t>s selected</w:t>
            </w:r>
            <w:r w:rsidR="000B48FD">
              <w:rPr>
                <w:color w:val="000000" w:themeColor="text1"/>
              </w:rPr>
              <w:t xml:space="preserve"> displayed</w:t>
            </w:r>
            <w:r w:rsidRPr="005476A8">
              <w:rPr>
                <w:color w:val="000000" w:themeColor="text1"/>
                <w:rPrChange w:id="173" w:author="Gary Johnston" w:date="2022-05-19T13:01:00Z">
                  <w:rPr/>
                </w:rPrChange>
              </w:rPr>
              <w:t xml:space="preserve"> in</w:t>
            </w:r>
            <w:r w:rsidR="000B48FD">
              <w:rPr>
                <w:color w:val="000000" w:themeColor="text1"/>
              </w:rPr>
              <w:t>side</w:t>
            </w:r>
            <w:r w:rsidRPr="005476A8">
              <w:rPr>
                <w:color w:val="000000" w:themeColor="text1"/>
                <w:rPrChange w:id="174" w:author="Gary Johnston" w:date="2022-05-19T13:01:00Z">
                  <w:rPr/>
                </w:rPrChange>
              </w:rPr>
              <w:t xml:space="preserve"> “Filters” </w:t>
            </w:r>
            <w:r w:rsidR="005B2A3F" w:rsidRPr="005476A8">
              <w:rPr>
                <w:color w:val="000000" w:themeColor="text1"/>
                <w:rPrChange w:id="175" w:author="Gary Johnston" w:date="2022-05-19T13:01:00Z">
                  <w:rPr/>
                </w:rPrChange>
              </w:rPr>
              <w:t>selector.</w:t>
            </w:r>
            <w:r w:rsidR="00276F86">
              <w:rPr>
                <w:color w:val="000000" w:themeColor="text1"/>
              </w:rPr>
              <w:t xml:space="preserve"> </w:t>
            </w:r>
          </w:p>
          <w:p w14:paraId="04CAA274" w14:textId="32926F2D" w:rsidR="00D76C4C" w:rsidRPr="005476A8" w:rsidRDefault="00276F86" w:rsidP="00A810BB">
            <w:r>
              <w:rPr>
                <w:color w:val="000000" w:themeColor="text1"/>
              </w:rPr>
              <w:t>(On landing page)</w:t>
            </w:r>
          </w:p>
        </w:tc>
        <w:tc>
          <w:tcPr>
            <w:tcW w:w="985" w:type="dxa"/>
            <w:tcPrChange w:id="176" w:author="Gary Johnston" w:date="2022-05-21T12:18:00Z">
              <w:tcPr>
                <w:tcW w:w="985" w:type="dxa"/>
              </w:tcPr>
            </w:tcPrChange>
          </w:tcPr>
          <w:p w14:paraId="6CC6E486" w14:textId="19127B61" w:rsidR="00D76C4C" w:rsidRDefault="0070018F" w:rsidP="00A810BB">
            <w:r>
              <w:t>Dev</w:t>
            </w:r>
          </w:p>
        </w:tc>
      </w:tr>
      <w:tr w:rsidR="00AB5EC8" w14:paraId="1868BCCF" w14:textId="77777777" w:rsidTr="00A07389">
        <w:tc>
          <w:tcPr>
            <w:tcW w:w="1705" w:type="dxa"/>
            <w:tcPrChange w:id="177" w:author="Gary Johnston" w:date="2022-05-21T12:18:00Z">
              <w:tcPr>
                <w:tcW w:w="1435" w:type="dxa"/>
              </w:tcPr>
            </w:tcPrChange>
          </w:tcPr>
          <w:p w14:paraId="352A470A" w14:textId="17A0758C" w:rsidR="00AB5EC8" w:rsidRDefault="00AB5EC8" w:rsidP="00A810BB">
            <w:r>
              <w:t>D2.1.</w:t>
            </w:r>
            <w:r w:rsidR="00E030A1">
              <w:t>2</w:t>
            </w:r>
          </w:p>
        </w:tc>
        <w:tc>
          <w:tcPr>
            <w:tcW w:w="6660" w:type="dxa"/>
            <w:tcPrChange w:id="178" w:author="Gary Johnston" w:date="2022-05-21T12:18:00Z">
              <w:tcPr>
                <w:tcW w:w="6930" w:type="dxa"/>
              </w:tcPr>
            </w:tcPrChange>
          </w:tcPr>
          <w:p w14:paraId="31F40E98" w14:textId="5A44B5AA" w:rsidR="00AB5EC8" w:rsidRPr="00AB5EC8" w:rsidRDefault="001C449D" w:rsidP="00A810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</w:t>
            </w:r>
            <w:r w:rsidR="00AB5EC8">
              <w:rPr>
                <w:color w:val="000000" w:themeColor="text1"/>
              </w:rPr>
              <w:t>icon or Button “X”</w:t>
            </w:r>
            <w:r w:rsidR="006E48F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will</w:t>
            </w:r>
            <w:r w:rsidR="006E48F5">
              <w:rPr>
                <w:color w:val="000000" w:themeColor="text1"/>
              </w:rPr>
              <w:t xml:space="preserve"> close the form.</w:t>
            </w:r>
          </w:p>
        </w:tc>
        <w:tc>
          <w:tcPr>
            <w:tcW w:w="985" w:type="dxa"/>
            <w:tcPrChange w:id="179" w:author="Gary Johnston" w:date="2022-05-21T12:18:00Z">
              <w:tcPr>
                <w:tcW w:w="985" w:type="dxa"/>
              </w:tcPr>
            </w:tcPrChange>
          </w:tcPr>
          <w:p w14:paraId="7AE0AD64" w14:textId="4AF9DCF2" w:rsidR="00AB5EC8" w:rsidRDefault="00AB5EC8" w:rsidP="00A810BB">
            <w:r>
              <w:t>Dev</w:t>
            </w:r>
          </w:p>
        </w:tc>
      </w:tr>
      <w:tr w:rsidR="00D76C4C" w14:paraId="505DC488" w14:textId="77777777" w:rsidTr="00A07389">
        <w:tc>
          <w:tcPr>
            <w:tcW w:w="1705" w:type="dxa"/>
            <w:tcPrChange w:id="180" w:author="Gary Johnston" w:date="2022-05-21T12:18:00Z">
              <w:tcPr>
                <w:tcW w:w="1435" w:type="dxa"/>
              </w:tcPr>
            </w:tcPrChange>
          </w:tcPr>
          <w:p w14:paraId="391B1E43" w14:textId="489F7CD9" w:rsidR="00D76C4C" w:rsidRDefault="00D76C4C" w:rsidP="00A810BB">
            <w:r>
              <w:t>D2.2</w:t>
            </w:r>
          </w:p>
        </w:tc>
        <w:tc>
          <w:tcPr>
            <w:tcW w:w="6660" w:type="dxa"/>
            <w:tcPrChange w:id="181" w:author="Gary Johnston" w:date="2022-05-21T12:18:00Z">
              <w:tcPr>
                <w:tcW w:w="6930" w:type="dxa"/>
              </w:tcPr>
            </w:tcPrChange>
          </w:tcPr>
          <w:p w14:paraId="6064BB6B" w14:textId="5B79E51D" w:rsidR="00C97F40" w:rsidRDefault="009F334A" w:rsidP="00A810BB">
            <w:r>
              <w:t>S</w:t>
            </w:r>
            <w:r w:rsidR="000F45EB">
              <w:t xml:space="preserve">elector type for </w:t>
            </w:r>
            <w:r>
              <w:t xml:space="preserve">Pet Policy U2.2.1 – U2.2.4  </w:t>
            </w:r>
            <w:r w:rsidR="006F0DDA">
              <w:t xml:space="preserve">, </w:t>
            </w:r>
            <w:r>
              <w:t>medium buttons</w:t>
            </w:r>
          </w:p>
        </w:tc>
        <w:tc>
          <w:tcPr>
            <w:tcW w:w="985" w:type="dxa"/>
            <w:tcPrChange w:id="182" w:author="Gary Johnston" w:date="2022-05-21T12:18:00Z">
              <w:tcPr>
                <w:tcW w:w="985" w:type="dxa"/>
              </w:tcPr>
            </w:tcPrChange>
          </w:tcPr>
          <w:p w14:paraId="1376D1DD" w14:textId="1B9F72D1" w:rsidR="00D76C4C" w:rsidRDefault="0070018F" w:rsidP="00A810BB">
            <w:r>
              <w:t>Dev</w:t>
            </w:r>
          </w:p>
        </w:tc>
      </w:tr>
      <w:tr w:rsidR="00C97F40" w14:paraId="74DE4862" w14:textId="77777777" w:rsidTr="00A07389">
        <w:tc>
          <w:tcPr>
            <w:tcW w:w="1705" w:type="dxa"/>
            <w:tcPrChange w:id="183" w:author="Gary Johnston" w:date="2022-05-21T12:18:00Z">
              <w:tcPr>
                <w:tcW w:w="1435" w:type="dxa"/>
              </w:tcPr>
            </w:tcPrChange>
          </w:tcPr>
          <w:p w14:paraId="3849668E" w14:textId="630EC7D0" w:rsidR="00C97F40" w:rsidRDefault="005B2A3F" w:rsidP="00C97F40">
            <w:r>
              <w:t>D2.</w:t>
            </w:r>
            <w:r w:rsidR="009F334A">
              <w:t>3</w:t>
            </w:r>
          </w:p>
        </w:tc>
        <w:tc>
          <w:tcPr>
            <w:tcW w:w="6660" w:type="dxa"/>
            <w:tcPrChange w:id="184" w:author="Gary Johnston" w:date="2022-05-21T12:18:00Z">
              <w:tcPr>
                <w:tcW w:w="6930" w:type="dxa"/>
              </w:tcPr>
            </w:tcPrChange>
          </w:tcPr>
          <w:p w14:paraId="72F0248F" w14:textId="44CC672B" w:rsidR="00C97F40" w:rsidRDefault="009F334A" w:rsidP="00C97F40">
            <w:r>
              <w:t xml:space="preserve">Selector type for Unit Amenities U2.3.1 – U2.3.8 </w:t>
            </w:r>
            <w:r w:rsidR="006F0DDA">
              <w:t>,</w:t>
            </w:r>
            <w:r>
              <w:t xml:space="preserve"> checkbox</w:t>
            </w:r>
          </w:p>
        </w:tc>
        <w:tc>
          <w:tcPr>
            <w:tcW w:w="985" w:type="dxa"/>
            <w:tcPrChange w:id="185" w:author="Gary Johnston" w:date="2022-05-21T12:18:00Z">
              <w:tcPr>
                <w:tcW w:w="985" w:type="dxa"/>
              </w:tcPr>
            </w:tcPrChange>
          </w:tcPr>
          <w:p w14:paraId="01B76D07" w14:textId="27D32985" w:rsidR="00C97F40" w:rsidRDefault="0074706A" w:rsidP="00C97F40">
            <w:r>
              <w:t>Dev</w:t>
            </w:r>
          </w:p>
        </w:tc>
      </w:tr>
      <w:tr w:rsidR="00C97F40" w14:paraId="0808A131" w14:textId="77777777" w:rsidTr="00A07389">
        <w:tc>
          <w:tcPr>
            <w:tcW w:w="1705" w:type="dxa"/>
            <w:tcPrChange w:id="186" w:author="Gary Johnston" w:date="2022-05-21T12:18:00Z">
              <w:tcPr>
                <w:tcW w:w="1435" w:type="dxa"/>
              </w:tcPr>
            </w:tcPrChange>
          </w:tcPr>
          <w:p w14:paraId="0E8BC334" w14:textId="047DE907" w:rsidR="00C97F40" w:rsidRDefault="005B2A3F" w:rsidP="00C97F40">
            <w:r>
              <w:t>D2.</w:t>
            </w:r>
            <w:r w:rsidR="00437C44">
              <w:t>4</w:t>
            </w:r>
          </w:p>
        </w:tc>
        <w:tc>
          <w:tcPr>
            <w:tcW w:w="6660" w:type="dxa"/>
            <w:tcPrChange w:id="187" w:author="Gary Johnston" w:date="2022-05-21T12:18:00Z">
              <w:tcPr>
                <w:tcW w:w="6930" w:type="dxa"/>
              </w:tcPr>
            </w:tcPrChange>
          </w:tcPr>
          <w:p w14:paraId="22CC6627" w14:textId="6235E31E" w:rsidR="00C97F40" w:rsidRDefault="00437C44" w:rsidP="00C97F40">
            <w:r>
              <w:t>Selector type for Community Amenities U2.4.1 – 2.4.5</w:t>
            </w:r>
            <w:r w:rsidR="006F0DDA">
              <w:t xml:space="preserve"> ,</w:t>
            </w:r>
            <w:r>
              <w:t xml:space="preserve">  checkbox</w:t>
            </w:r>
          </w:p>
        </w:tc>
        <w:tc>
          <w:tcPr>
            <w:tcW w:w="985" w:type="dxa"/>
            <w:tcPrChange w:id="188" w:author="Gary Johnston" w:date="2022-05-21T12:18:00Z">
              <w:tcPr>
                <w:tcW w:w="985" w:type="dxa"/>
              </w:tcPr>
            </w:tcPrChange>
          </w:tcPr>
          <w:p w14:paraId="1677ABDB" w14:textId="317EF499" w:rsidR="00C97F40" w:rsidRDefault="0074706A" w:rsidP="00C97F40">
            <w:r>
              <w:t>Dev</w:t>
            </w:r>
          </w:p>
        </w:tc>
      </w:tr>
      <w:tr w:rsidR="00C97F40" w14:paraId="0B21E107" w14:textId="77777777" w:rsidTr="00A07389">
        <w:tc>
          <w:tcPr>
            <w:tcW w:w="1705" w:type="dxa"/>
            <w:tcPrChange w:id="189" w:author="Gary Johnston" w:date="2022-05-21T12:18:00Z">
              <w:tcPr>
                <w:tcW w:w="1435" w:type="dxa"/>
              </w:tcPr>
            </w:tcPrChange>
          </w:tcPr>
          <w:p w14:paraId="4E1C83DB" w14:textId="143885FA" w:rsidR="00C97F40" w:rsidRDefault="005B2A3F" w:rsidP="00C97F40">
            <w:r>
              <w:t>D2.</w:t>
            </w:r>
            <w:r w:rsidR="00437C44">
              <w:t>5</w:t>
            </w:r>
          </w:p>
        </w:tc>
        <w:tc>
          <w:tcPr>
            <w:tcW w:w="6660" w:type="dxa"/>
            <w:tcPrChange w:id="190" w:author="Gary Johnston" w:date="2022-05-21T12:18:00Z">
              <w:tcPr>
                <w:tcW w:w="6930" w:type="dxa"/>
              </w:tcPr>
            </w:tcPrChange>
          </w:tcPr>
          <w:p w14:paraId="36FB4519" w14:textId="52A6ED8A" w:rsidR="00C97F40" w:rsidRDefault="00437C44" w:rsidP="00C97F40">
            <w:r>
              <w:t xml:space="preserve">Selector type for Price Range U2.5.1 – U2.5.4 </w:t>
            </w:r>
            <w:r w:rsidR="006F0DDA">
              <w:t>,</w:t>
            </w:r>
            <w:r>
              <w:t xml:space="preserve"> dropbox</w:t>
            </w:r>
          </w:p>
        </w:tc>
        <w:tc>
          <w:tcPr>
            <w:tcW w:w="985" w:type="dxa"/>
            <w:tcPrChange w:id="191" w:author="Gary Johnston" w:date="2022-05-21T12:18:00Z">
              <w:tcPr>
                <w:tcW w:w="985" w:type="dxa"/>
              </w:tcPr>
            </w:tcPrChange>
          </w:tcPr>
          <w:p w14:paraId="60969012" w14:textId="7CFFC6C9" w:rsidR="00C97F40" w:rsidRDefault="0074706A" w:rsidP="00C97F40">
            <w:r>
              <w:t>Dev</w:t>
            </w:r>
          </w:p>
        </w:tc>
      </w:tr>
      <w:tr w:rsidR="006F0DDA" w14:paraId="7C50EAF1" w14:textId="77777777" w:rsidTr="00A07389">
        <w:tc>
          <w:tcPr>
            <w:tcW w:w="1705" w:type="dxa"/>
            <w:tcPrChange w:id="192" w:author="Gary Johnston" w:date="2022-05-21T12:18:00Z">
              <w:tcPr>
                <w:tcW w:w="1435" w:type="dxa"/>
              </w:tcPr>
            </w:tcPrChange>
          </w:tcPr>
          <w:p w14:paraId="635C743F" w14:textId="4A2D9362" w:rsidR="006F0DDA" w:rsidRDefault="006F0DDA" w:rsidP="00C97F40">
            <w:r>
              <w:t>D2.6</w:t>
            </w:r>
          </w:p>
        </w:tc>
        <w:tc>
          <w:tcPr>
            <w:tcW w:w="6660" w:type="dxa"/>
            <w:tcPrChange w:id="193" w:author="Gary Johnston" w:date="2022-05-21T12:18:00Z">
              <w:tcPr>
                <w:tcW w:w="6930" w:type="dxa"/>
              </w:tcPr>
            </w:tcPrChange>
          </w:tcPr>
          <w:p w14:paraId="6CE47C83" w14:textId="33E40A4C" w:rsidR="006F0DDA" w:rsidRDefault="006F0DDA" w:rsidP="00C97F40">
            <w:r>
              <w:t>Selector type for Property U2.6.1 , dropbox</w:t>
            </w:r>
          </w:p>
        </w:tc>
        <w:tc>
          <w:tcPr>
            <w:tcW w:w="985" w:type="dxa"/>
            <w:tcPrChange w:id="194" w:author="Gary Johnston" w:date="2022-05-21T12:18:00Z">
              <w:tcPr>
                <w:tcW w:w="985" w:type="dxa"/>
              </w:tcPr>
            </w:tcPrChange>
          </w:tcPr>
          <w:p w14:paraId="14898F73" w14:textId="57CF7184" w:rsidR="006F0DDA" w:rsidRDefault="006F0DDA" w:rsidP="00C97F40">
            <w:r>
              <w:t>Dev</w:t>
            </w:r>
          </w:p>
        </w:tc>
      </w:tr>
      <w:tr w:rsidR="006F0DDA" w14:paraId="213B7720" w14:textId="77777777" w:rsidTr="00A07389">
        <w:tc>
          <w:tcPr>
            <w:tcW w:w="1705" w:type="dxa"/>
            <w:tcPrChange w:id="195" w:author="Gary Johnston" w:date="2022-05-21T12:18:00Z">
              <w:tcPr>
                <w:tcW w:w="1435" w:type="dxa"/>
              </w:tcPr>
            </w:tcPrChange>
          </w:tcPr>
          <w:p w14:paraId="1D910B01" w14:textId="1525663E" w:rsidR="006F0DDA" w:rsidRDefault="006F0DDA" w:rsidP="00C97F40">
            <w:r>
              <w:t xml:space="preserve">D2.7 </w:t>
            </w:r>
          </w:p>
        </w:tc>
        <w:tc>
          <w:tcPr>
            <w:tcW w:w="6660" w:type="dxa"/>
            <w:tcPrChange w:id="196" w:author="Gary Johnston" w:date="2022-05-21T12:18:00Z">
              <w:tcPr>
                <w:tcW w:w="6930" w:type="dxa"/>
              </w:tcPr>
            </w:tcPrChange>
          </w:tcPr>
          <w:p w14:paraId="605FF96E" w14:textId="2F007EA0" w:rsidR="006F0DDA" w:rsidRDefault="006F0DDA" w:rsidP="00C97F40">
            <w:r>
              <w:t xml:space="preserve">Selector type for Bedrooms U2.7.1 – U2.7.4 , </w:t>
            </w:r>
            <w:r w:rsidR="00BF71D8">
              <w:t>dropbox</w:t>
            </w:r>
          </w:p>
        </w:tc>
        <w:tc>
          <w:tcPr>
            <w:tcW w:w="985" w:type="dxa"/>
            <w:tcPrChange w:id="197" w:author="Gary Johnston" w:date="2022-05-21T12:18:00Z">
              <w:tcPr>
                <w:tcW w:w="985" w:type="dxa"/>
              </w:tcPr>
            </w:tcPrChange>
          </w:tcPr>
          <w:p w14:paraId="5CF0E985" w14:textId="0A498634" w:rsidR="006F0DDA" w:rsidRDefault="00BF71D8" w:rsidP="00C97F40">
            <w:r>
              <w:t>Dev</w:t>
            </w:r>
          </w:p>
        </w:tc>
      </w:tr>
      <w:tr w:rsidR="006F0DDA" w14:paraId="4FE736B1" w14:textId="77777777" w:rsidTr="00A07389">
        <w:tc>
          <w:tcPr>
            <w:tcW w:w="1705" w:type="dxa"/>
            <w:tcPrChange w:id="198" w:author="Gary Johnston" w:date="2022-05-21T12:18:00Z">
              <w:tcPr>
                <w:tcW w:w="1435" w:type="dxa"/>
              </w:tcPr>
            </w:tcPrChange>
          </w:tcPr>
          <w:p w14:paraId="13B37CB0" w14:textId="591A7E3A" w:rsidR="006F0DDA" w:rsidRDefault="00BF71D8" w:rsidP="00C97F40">
            <w:r>
              <w:t>D2.8</w:t>
            </w:r>
          </w:p>
        </w:tc>
        <w:tc>
          <w:tcPr>
            <w:tcW w:w="6660" w:type="dxa"/>
            <w:tcPrChange w:id="199" w:author="Gary Johnston" w:date="2022-05-21T12:18:00Z">
              <w:tcPr>
                <w:tcW w:w="6930" w:type="dxa"/>
              </w:tcPr>
            </w:tcPrChange>
          </w:tcPr>
          <w:p w14:paraId="67C3385D" w14:textId="7EFBB0DE" w:rsidR="006F0DDA" w:rsidRDefault="00BF71D8" w:rsidP="00C97F40">
            <w:r>
              <w:t>Selector type for Bathrooms U2.8.1 – U2.8.3 , dropbox</w:t>
            </w:r>
          </w:p>
        </w:tc>
        <w:tc>
          <w:tcPr>
            <w:tcW w:w="985" w:type="dxa"/>
            <w:tcPrChange w:id="200" w:author="Gary Johnston" w:date="2022-05-21T12:18:00Z">
              <w:tcPr>
                <w:tcW w:w="985" w:type="dxa"/>
              </w:tcPr>
            </w:tcPrChange>
          </w:tcPr>
          <w:p w14:paraId="47562C1D" w14:textId="07B4267E" w:rsidR="006F0DDA" w:rsidRDefault="00BF71D8" w:rsidP="00C97F40">
            <w:r>
              <w:t>Dev</w:t>
            </w:r>
          </w:p>
        </w:tc>
      </w:tr>
      <w:tr w:rsidR="00276F86" w14:paraId="02F4CC7A" w14:textId="77777777" w:rsidTr="00A07389">
        <w:tc>
          <w:tcPr>
            <w:tcW w:w="1705" w:type="dxa"/>
            <w:tcPrChange w:id="201" w:author="Gary Johnston" w:date="2022-05-21T12:18:00Z">
              <w:tcPr>
                <w:tcW w:w="1435" w:type="dxa"/>
              </w:tcPr>
            </w:tcPrChange>
          </w:tcPr>
          <w:p w14:paraId="466F7620" w14:textId="4CA8733A" w:rsidR="00276F86" w:rsidRDefault="00276F86" w:rsidP="00C97F40">
            <w:r>
              <w:t>D2.</w:t>
            </w:r>
            <w:r w:rsidR="00BF71D8">
              <w:t>9</w:t>
            </w:r>
          </w:p>
        </w:tc>
        <w:tc>
          <w:tcPr>
            <w:tcW w:w="6660" w:type="dxa"/>
            <w:tcPrChange w:id="202" w:author="Gary Johnston" w:date="2022-05-21T12:18:00Z">
              <w:tcPr>
                <w:tcW w:w="6930" w:type="dxa"/>
              </w:tcPr>
            </w:tcPrChange>
          </w:tcPr>
          <w:p w14:paraId="3D1393CD" w14:textId="526CE88C" w:rsidR="00276F86" w:rsidRDefault="00BF71D8" w:rsidP="00C97F40">
            <w:r>
              <w:t xml:space="preserve">Selector type for </w:t>
            </w:r>
            <w:r w:rsidR="00276F86">
              <w:t>Energy Efficiency</w:t>
            </w:r>
            <w:r>
              <w:t xml:space="preserve"> U2.9.1 – U2.9.4 , dropbox</w:t>
            </w:r>
          </w:p>
        </w:tc>
        <w:tc>
          <w:tcPr>
            <w:tcW w:w="985" w:type="dxa"/>
            <w:tcPrChange w:id="203" w:author="Gary Johnston" w:date="2022-05-21T12:18:00Z">
              <w:tcPr>
                <w:tcW w:w="985" w:type="dxa"/>
              </w:tcPr>
            </w:tcPrChange>
          </w:tcPr>
          <w:p w14:paraId="3319E1B6" w14:textId="152D3963" w:rsidR="00276F86" w:rsidRDefault="00827427" w:rsidP="00C97F40">
            <w:r>
              <w:t>Dev</w:t>
            </w:r>
          </w:p>
        </w:tc>
      </w:tr>
      <w:tr w:rsidR="00C97F40" w14:paraId="463869C4" w14:textId="77777777" w:rsidTr="00A07389">
        <w:tc>
          <w:tcPr>
            <w:tcW w:w="1705" w:type="dxa"/>
            <w:tcPrChange w:id="204" w:author="Gary Johnston" w:date="2022-05-21T12:18:00Z">
              <w:tcPr>
                <w:tcW w:w="1435" w:type="dxa"/>
              </w:tcPr>
            </w:tcPrChange>
          </w:tcPr>
          <w:p w14:paraId="2DC27EE5" w14:textId="0B1A7450" w:rsidR="00C97F40" w:rsidRDefault="00C4789A" w:rsidP="00C97F40">
            <w:r>
              <w:t>D2.</w:t>
            </w:r>
            <w:r w:rsidR="00BF71D8">
              <w:t>10</w:t>
            </w:r>
          </w:p>
        </w:tc>
        <w:tc>
          <w:tcPr>
            <w:tcW w:w="6660" w:type="dxa"/>
            <w:tcPrChange w:id="205" w:author="Gary Johnston" w:date="2022-05-21T12:18:00Z">
              <w:tcPr>
                <w:tcW w:w="6930" w:type="dxa"/>
              </w:tcPr>
            </w:tcPrChange>
          </w:tcPr>
          <w:p w14:paraId="198AD742" w14:textId="49107B32" w:rsidR="00C97F40" w:rsidRDefault="00C4789A" w:rsidP="00C97F40">
            <w:r>
              <w:t>“Apply Filters</w:t>
            </w:r>
            <w:r w:rsidR="00004128">
              <w:t>” button will incorporate filters and initiate search.</w:t>
            </w:r>
          </w:p>
        </w:tc>
        <w:tc>
          <w:tcPr>
            <w:tcW w:w="985" w:type="dxa"/>
            <w:tcPrChange w:id="206" w:author="Gary Johnston" w:date="2022-05-21T12:18:00Z">
              <w:tcPr>
                <w:tcW w:w="985" w:type="dxa"/>
              </w:tcPr>
            </w:tcPrChange>
          </w:tcPr>
          <w:p w14:paraId="7E70BE10" w14:textId="6F0AB9C1" w:rsidR="00C97F40" w:rsidRDefault="00C4789A" w:rsidP="00C97F40">
            <w:r>
              <w:t>Dev</w:t>
            </w:r>
          </w:p>
        </w:tc>
      </w:tr>
      <w:tr w:rsidR="00004128" w14:paraId="7371EA95" w14:textId="77777777" w:rsidTr="00A07389">
        <w:tc>
          <w:tcPr>
            <w:tcW w:w="1705" w:type="dxa"/>
            <w:tcPrChange w:id="207" w:author="Gary Johnston" w:date="2022-05-21T12:18:00Z">
              <w:tcPr>
                <w:tcW w:w="1435" w:type="dxa"/>
              </w:tcPr>
            </w:tcPrChange>
          </w:tcPr>
          <w:p w14:paraId="2F020867" w14:textId="0486BD9C" w:rsidR="00004128" w:rsidRDefault="00004128" w:rsidP="00C97F40">
            <w:r>
              <w:t>D2.</w:t>
            </w:r>
            <w:r w:rsidR="00BF71D8">
              <w:t>11</w:t>
            </w:r>
          </w:p>
        </w:tc>
        <w:tc>
          <w:tcPr>
            <w:tcW w:w="6660" w:type="dxa"/>
            <w:tcPrChange w:id="208" w:author="Gary Johnston" w:date="2022-05-21T12:18:00Z">
              <w:tcPr>
                <w:tcW w:w="6930" w:type="dxa"/>
              </w:tcPr>
            </w:tcPrChange>
          </w:tcPr>
          <w:p w14:paraId="7C0921AB" w14:textId="75AAA0F6" w:rsidR="00004128" w:rsidRDefault="00004128" w:rsidP="00C97F40">
            <w:r>
              <w:t>“Clear Filters” button will reset the</w:t>
            </w:r>
            <w:r w:rsidR="00F86C70">
              <w:t xml:space="preserve"> Filters</w:t>
            </w:r>
            <w:r>
              <w:t xml:space="preserve"> form to an empty state.</w:t>
            </w:r>
          </w:p>
        </w:tc>
        <w:tc>
          <w:tcPr>
            <w:tcW w:w="985" w:type="dxa"/>
            <w:tcPrChange w:id="209" w:author="Gary Johnston" w:date="2022-05-21T12:18:00Z">
              <w:tcPr>
                <w:tcW w:w="985" w:type="dxa"/>
              </w:tcPr>
            </w:tcPrChange>
          </w:tcPr>
          <w:p w14:paraId="055D9D8D" w14:textId="2BC08E9F" w:rsidR="00004128" w:rsidRDefault="00276F86" w:rsidP="00C97F40">
            <w:r>
              <w:t>Dev</w:t>
            </w:r>
          </w:p>
        </w:tc>
      </w:tr>
      <w:tr w:rsidR="00F86C70" w14:paraId="27D280D8" w14:textId="77777777" w:rsidTr="00A07389">
        <w:tc>
          <w:tcPr>
            <w:tcW w:w="1705" w:type="dxa"/>
            <w:tcPrChange w:id="210" w:author="Gary Johnston" w:date="2022-05-21T12:18:00Z">
              <w:tcPr>
                <w:tcW w:w="1435" w:type="dxa"/>
              </w:tcPr>
            </w:tcPrChange>
          </w:tcPr>
          <w:p w14:paraId="45080B88" w14:textId="02FDB8E5" w:rsidR="00F86C70" w:rsidRDefault="00F86C70" w:rsidP="00C97F40">
            <w:r>
              <w:t>D2.12</w:t>
            </w:r>
          </w:p>
        </w:tc>
        <w:tc>
          <w:tcPr>
            <w:tcW w:w="6660" w:type="dxa"/>
            <w:tcPrChange w:id="211" w:author="Gary Johnston" w:date="2022-05-21T12:18:00Z">
              <w:tcPr>
                <w:tcW w:w="6930" w:type="dxa"/>
              </w:tcPr>
            </w:tcPrChange>
          </w:tcPr>
          <w:p w14:paraId="60AF4170" w14:textId="3DAE880E" w:rsidR="00F86C70" w:rsidRDefault="00F86C70" w:rsidP="00C97F40">
            <w:r>
              <w:t>If filter selection returns 0 results</w:t>
            </w:r>
          </w:p>
        </w:tc>
        <w:tc>
          <w:tcPr>
            <w:tcW w:w="985" w:type="dxa"/>
            <w:tcPrChange w:id="212" w:author="Gary Johnston" w:date="2022-05-21T12:18:00Z">
              <w:tcPr>
                <w:tcW w:w="985" w:type="dxa"/>
              </w:tcPr>
            </w:tcPrChange>
          </w:tcPr>
          <w:p w14:paraId="3E6E4825" w14:textId="7529345C" w:rsidR="00F86C70" w:rsidRDefault="00F86C70" w:rsidP="00C97F40">
            <w:r>
              <w:t>Dev</w:t>
            </w:r>
          </w:p>
        </w:tc>
      </w:tr>
      <w:tr w:rsidR="00F86C70" w14:paraId="75E361C6" w14:textId="77777777" w:rsidTr="00A07389">
        <w:tc>
          <w:tcPr>
            <w:tcW w:w="1705" w:type="dxa"/>
            <w:tcPrChange w:id="213" w:author="Gary Johnston" w:date="2022-05-21T12:18:00Z">
              <w:tcPr>
                <w:tcW w:w="1435" w:type="dxa"/>
              </w:tcPr>
            </w:tcPrChange>
          </w:tcPr>
          <w:p w14:paraId="2BC0DDAE" w14:textId="6709DD32" w:rsidR="00F86C70" w:rsidRDefault="00F86C70" w:rsidP="00C97F40">
            <w:r>
              <w:t>D2.12.1</w:t>
            </w:r>
          </w:p>
        </w:tc>
        <w:tc>
          <w:tcPr>
            <w:tcW w:w="6660" w:type="dxa"/>
            <w:tcPrChange w:id="214" w:author="Gary Johnston" w:date="2022-05-21T12:18:00Z">
              <w:tcPr>
                <w:tcW w:w="6930" w:type="dxa"/>
              </w:tcPr>
            </w:tcPrChange>
          </w:tcPr>
          <w:p w14:paraId="21052472" w14:textId="081A8395" w:rsidR="00F86C70" w:rsidRDefault="00F86C70" w:rsidP="00C97F40">
            <w:r>
              <w:t>AlertBox “No Matches Found”</w:t>
            </w:r>
          </w:p>
        </w:tc>
        <w:tc>
          <w:tcPr>
            <w:tcW w:w="985" w:type="dxa"/>
            <w:tcPrChange w:id="215" w:author="Gary Johnston" w:date="2022-05-21T12:18:00Z">
              <w:tcPr>
                <w:tcW w:w="985" w:type="dxa"/>
              </w:tcPr>
            </w:tcPrChange>
          </w:tcPr>
          <w:p w14:paraId="5D53E0C9" w14:textId="67C96B6A" w:rsidR="00F86C70" w:rsidRDefault="00F86C70" w:rsidP="00C97F40">
            <w:r>
              <w:t>Dev</w:t>
            </w:r>
          </w:p>
        </w:tc>
      </w:tr>
      <w:tr w:rsidR="00F86C70" w14:paraId="6CB65716" w14:textId="77777777" w:rsidTr="00A07389">
        <w:tc>
          <w:tcPr>
            <w:tcW w:w="1705" w:type="dxa"/>
            <w:tcPrChange w:id="216" w:author="Gary Johnston" w:date="2022-05-21T12:18:00Z">
              <w:tcPr>
                <w:tcW w:w="1435" w:type="dxa"/>
              </w:tcPr>
            </w:tcPrChange>
          </w:tcPr>
          <w:p w14:paraId="05D3F944" w14:textId="66F8B94B" w:rsidR="00F86C70" w:rsidRDefault="00F86C70" w:rsidP="00C97F40">
            <w:r>
              <w:t>D2.12.2</w:t>
            </w:r>
          </w:p>
        </w:tc>
        <w:tc>
          <w:tcPr>
            <w:tcW w:w="6660" w:type="dxa"/>
            <w:tcPrChange w:id="217" w:author="Gary Johnston" w:date="2022-05-21T12:18:00Z">
              <w:tcPr>
                <w:tcW w:w="6930" w:type="dxa"/>
              </w:tcPr>
            </w:tcPrChange>
          </w:tcPr>
          <w:p w14:paraId="300E6206" w14:textId="21D4C477" w:rsidR="00F86C70" w:rsidRDefault="00F86C70" w:rsidP="00C97F40">
            <w:r>
              <w:t>Clear Filters Form</w:t>
            </w:r>
          </w:p>
        </w:tc>
        <w:tc>
          <w:tcPr>
            <w:tcW w:w="985" w:type="dxa"/>
            <w:tcPrChange w:id="218" w:author="Gary Johnston" w:date="2022-05-21T12:18:00Z">
              <w:tcPr>
                <w:tcW w:w="985" w:type="dxa"/>
              </w:tcPr>
            </w:tcPrChange>
          </w:tcPr>
          <w:p w14:paraId="32D33C20" w14:textId="689FE8B9" w:rsidR="00F86C70" w:rsidRDefault="00F86C70" w:rsidP="00C97F40">
            <w:r>
              <w:t>Dev</w:t>
            </w:r>
          </w:p>
        </w:tc>
      </w:tr>
    </w:tbl>
    <w:p w14:paraId="7D3E6B14" w14:textId="77777777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D76C4C" w:rsidRPr="000408EA" w14:paraId="4847E4E2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9EC72A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0C4B7B7D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46CD2D19" w14:textId="77777777" w:rsidR="00D76C4C" w:rsidRPr="000408EA" w:rsidRDefault="00D76C4C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D76C4C" w14:paraId="6794622A" w14:textId="77777777" w:rsidTr="00A810BB">
        <w:tc>
          <w:tcPr>
            <w:tcW w:w="1435" w:type="dxa"/>
          </w:tcPr>
          <w:p w14:paraId="092492EA" w14:textId="65FC4B24" w:rsidR="00D76C4C" w:rsidRDefault="00D76C4C" w:rsidP="00A810BB">
            <w:r>
              <w:t>D3.0</w:t>
            </w:r>
          </w:p>
        </w:tc>
        <w:tc>
          <w:tcPr>
            <w:tcW w:w="6930" w:type="dxa"/>
          </w:tcPr>
          <w:p w14:paraId="5B24C232" w14:textId="77777777" w:rsidR="00D76C4C" w:rsidRDefault="00D76C4C" w:rsidP="00A810BB">
            <w:r>
              <w:t>Housing Details</w:t>
            </w:r>
          </w:p>
        </w:tc>
        <w:tc>
          <w:tcPr>
            <w:tcW w:w="985" w:type="dxa"/>
          </w:tcPr>
          <w:p w14:paraId="2C3AD1EE" w14:textId="01B481C2" w:rsidR="00D76C4C" w:rsidRDefault="00D76C4C" w:rsidP="00A810BB">
            <w:r>
              <w:t>Dev</w:t>
            </w:r>
          </w:p>
        </w:tc>
      </w:tr>
      <w:tr w:rsidR="00D76C4C" w14:paraId="3750D906" w14:textId="77777777" w:rsidTr="00A810BB">
        <w:tc>
          <w:tcPr>
            <w:tcW w:w="1435" w:type="dxa"/>
          </w:tcPr>
          <w:p w14:paraId="4286C2C5" w14:textId="71A86FF9" w:rsidR="00D76C4C" w:rsidRDefault="00D76C4C" w:rsidP="00A810BB">
            <w:r>
              <w:t>D3.1</w:t>
            </w:r>
          </w:p>
        </w:tc>
        <w:tc>
          <w:tcPr>
            <w:tcW w:w="6930" w:type="dxa"/>
          </w:tcPr>
          <w:p w14:paraId="46EACD6B" w14:textId="77777777" w:rsidR="00D76C4C" w:rsidRDefault="00D76C4C" w:rsidP="00A810BB"/>
        </w:tc>
        <w:tc>
          <w:tcPr>
            <w:tcW w:w="985" w:type="dxa"/>
          </w:tcPr>
          <w:p w14:paraId="38D75125" w14:textId="77777777" w:rsidR="00D76C4C" w:rsidRDefault="00D76C4C" w:rsidP="00A810BB"/>
        </w:tc>
      </w:tr>
      <w:tr w:rsidR="00D76C4C" w14:paraId="4F76AAB1" w14:textId="77777777" w:rsidTr="00A810BB">
        <w:tc>
          <w:tcPr>
            <w:tcW w:w="1435" w:type="dxa"/>
          </w:tcPr>
          <w:p w14:paraId="33A29A31" w14:textId="584C4C82" w:rsidR="00D76C4C" w:rsidRDefault="00D76C4C" w:rsidP="00A810BB">
            <w:r>
              <w:t>D3.2</w:t>
            </w:r>
          </w:p>
        </w:tc>
        <w:tc>
          <w:tcPr>
            <w:tcW w:w="6930" w:type="dxa"/>
          </w:tcPr>
          <w:p w14:paraId="00020992" w14:textId="77777777" w:rsidR="00D76C4C" w:rsidRDefault="00D76C4C" w:rsidP="00A810BB"/>
        </w:tc>
        <w:tc>
          <w:tcPr>
            <w:tcW w:w="985" w:type="dxa"/>
          </w:tcPr>
          <w:p w14:paraId="6935C941" w14:textId="77777777" w:rsidR="00D76C4C" w:rsidRDefault="00D76C4C" w:rsidP="00A810BB"/>
        </w:tc>
      </w:tr>
      <w:tr w:rsidR="00D76C4C" w14:paraId="2F228306" w14:textId="77777777" w:rsidTr="00A810BB">
        <w:tc>
          <w:tcPr>
            <w:tcW w:w="1435" w:type="dxa"/>
          </w:tcPr>
          <w:p w14:paraId="167F151B" w14:textId="77777777" w:rsidR="00D76C4C" w:rsidRDefault="00D76C4C" w:rsidP="00A810BB"/>
        </w:tc>
        <w:tc>
          <w:tcPr>
            <w:tcW w:w="6930" w:type="dxa"/>
          </w:tcPr>
          <w:p w14:paraId="24596741" w14:textId="77777777" w:rsidR="00D76C4C" w:rsidRDefault="00D76C4C" w:rsidP="00A810BB"/>
        </w:tc>
        <w:tc>
          <w:tcPr>
            <w:tcW w:w="985" w:type="dxa"/>
          </w:tcPr>
          <w:p w14:paraId="14DAF62B" w14:textId="77777777" w:rsidR="00D76C4C" w:rsidRDefault="00D76C4C" w:rsidP="00A810BB"/>
        </w:tc>
      </w:tr>
      <w:tr w:rsidR="00D76C4C" w14:paraId="3F3F8DBD" w14:textId="77777777" w:rsidTr="00A810BB">
        <w:tc>
          <w:tcPr>
            <w:tcW w:w="1435" w:type="dxa"/>
          </w:tcPr>
          <w:p w14:paraId="5A0947E2" w14:textId="77777777" w:rsidR="00D76C4C" w:rsidRDefault="00D76C4C" w:rsidP="00A810BB"/>
        </w:tc>
        <w:tc>
          <w:tcPr>
            <w:tcW w:w="6930" w:type="dxa"/>
          </w:tcPr>
          <w:p w14:paraId="3117869D" w14:textId="77777777" w:rsidR="00D76C4C" w:rsidRDefault="00D76C4C" w:rsidP="00A810BB"/>
        </w:tc>
        <w:tc>
          <w:tcPr>
            <w:tcW w:w="985" w:type="dxa"/>
          </w:tcPr>
          <w:p w14:paraId="6E9402E2" w14:textId="77777777" w:rsidR="00D76C4C" w:rsidRDefault="00D76C4C" w:rsidP="00A810BB"/>
        </w:tc>
      </w:tr>
      <w:tr w:rsidR="00D76C4C" w14:paraId="3A4909C1" w14:textId="77777777" w:rsidTr="00A810BB">
        <w:tc>
          <w:tcPr>
            <w:tcW w:w="1435" w:type="dxa"/>
          </w:tcPr>
          <w:p w14:paraId="042D6C66" w14:textId="77777777" w:rsidR="00D76C4C" w:rsidRDefault="00D76C4C" w:rsidP="00A810BB"/>
        </w:tc>
        <w:tc>
          <w:tcPr>
            <w:tcW w:w="6930" w:type="dxa"/>
          </w:tcPr>
          <w:p w14:paraId="5DA42546" w14:textId="77777777" w:rsidR="00D76C4C" w:rsidRDefault="00D76C4C" w:rsidP="00A810BB"/>
        </w:tc>
        <w:tc>
          <w:tcPr>
            <w:tcW w:w="985" w:type="dxa"/>
          </w:tcPr>
          <w:p w14:paraId="7D36CC50" w14:textId="77777777" w:rsidR="00D76C4C" w:rsidRDefault="00D76C4C" w:rsidP="00A810BB"/>
        </w:tc>
      </w:tr>
      <w:tr w:rsidR="00D76C4C" w14:paraId="6D9E25D4" w14:textId="77777777" w:rsidTr="00A810BB">
        <w:tc>
          <w:tcPr>
            <w:tcW w:w="1435" w:type="dxa"/>
          </w:tcPr>
          <w:p w14:paraId="1F081226" w14:textId="77777777" w:rsidR="00D76C4C" w:rsidRDefault="00D76C4C" w:rsidP="00A810BB"/>
        </w:tc>
        <w:tc>
          <w:tcPr>
            <w:tcW w:w="6930" w:type="dxa"/>
          </w:tcPr>
          <w:p w14:paraId="13ACF7E6" w14:textId="77777777" w:rsidR="00D76C4C" w:rsidRDefault="00D76C4C" w:rsidP="00A810BB"/>
        </w:tc>
        <w:tc>
          <w:tcPr>
            <w:tcW w:w="985" w:type="dxa"/>
          </w:tcPr>
          <w:p w14:paraId="6DAEFFF4" w14:textId="77777777" w:rsidR="00D76C4C" w:rsidRDefault="00D76C4C" w:rsidP="00A810BB"/>
        </w:tc>
      </w:tr>
      <w:tr w:rsidR="00D76C4C" w14:paraId="6ACA9B94" w14:textId="77777777" w:rsidTr="00A810BB">
        <w:tc>
          <w:tcPr>
            <w:tcW w:w="1435" w:type="dxa"/>
          </w:tcPr>
          <w:p w14:paraId="052EF19F" w14:textId="77777777" w:rsidR="00D76C4C" w:rsidRDefault="00D76C4C" w:rsidP="00A810BB"/>
        </w:tc>
        <w:tc>
          <w:tcPr>
            <w:tcW w:w="6930" w:type="dxa"/>
          </w:tcPr>
          <w:p w14:paraId="74F81728" w14:textId="77777777" w:rsidR="00D76C4C" w:rsidRDefault="00D76C4C" w:rsidP="00A810BB"/>
        </w:tc>
        <w:tc>
          <w:tcPr>
            <w:tcW w:w="985" w:type="dxa"/>
          </w:tcPr>
          <w:p w14:paraId="6C9D54C9" w14:textId="77777777" w:rsidR="00D76C4C" w:rsidRDefault="00D76C4C" w:rsidP="00A810BB"/>
        </w:tc>
      </w:tr>
    </w:tbl>
    <w:p w14:paraId="08A818E4" w14:textId="6A4433BA" w:rsidR="00D76C4C" w:rsidRDefault="00D76C4C" w:rsidP="00D76C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930"/>
        <w:gridCol w:w="985"/>
      </w:tblGrid>
      <w:tr w:rsidR="00CA00E7" w:rsidRPr="000408EA" w14:paraId="385EC76D" w14:textId="77777777" w:rsidTr="00A810BB">
        <w:tc>
          <w:tcPr>
            <w:tcW w:w="1435" w:type="dxa"/>
            <w:shd w:val="clear" w:color="auto" w:fill="AEAAAA" w:themeFill="background2" w:themeFillShade="BF"/>
          </w:tcPr>
          <w:p w14:paraId="5EC3DD72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lastRenderedPageBreak/>
              <w:br w:type="page"/>
            </w:r>
            <w:r>
              <w:rPr>
                <w:b/>
                <w:bCs/>
                <w:color w:val="FFFFFF" w:themeColor="background1"/>
              </w:rPr>
              <w:t>Requirement ID</w:t>
            </w:r>
          </w:p>
        </w:tc>
        <w:tc>
          <w:tcPr>
            <w:tcW w:w="6930" w:type="dxa"/>
            <w:shd w:val="clear" w:color="auto" w:fill="AEAAAA" w:themeFill="background2" w:themeFillShade="BF"/>
          </w:tcPr>
          <w:p w14:paraId="1B13576D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Requirement </w:t>
            </w:r>
          </w:p>
        </w:tc>
        <w:tc>
          <w:tcPr>
            <w:tcW w:w="985" w:type="dxa"/>
            <w:shd w:val="clear" w:color="auto" w:fill="AEAAAA" w:themeFill="background2" w:themeFillShade="BF"/>
          </w:tcPr>
          <w:p w14:paraId="500DB17C" w14:textId="77777777" w:rsidR="00CA00E7" w:rsidRPr="000408EA" w:rsidRDefault="00CA00E7" w:rsidP="00A810BB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Actor</w:t>
            </w:r>
          </w:p>
        </w:tc>
      </w:tr>
      <w:tr w:rsidR="00CA00E7" w14:paraId="75E596FF" w14:textId="77777777" w:rsidTr="00A810BB">
        <w:tc>
          <w:tcPr>
            <w:tcW w:w="1435" w:type="dxa"/>
          </w:tcPr>
          <w:p w14:paraId="27157139" w14:textId="77777777" w:rsidR="00CA00E7" w:rsidRDefault="00CA00E7" w:rsidP="00A810BB">
            <w:r>
              <w:t>D4.0</w:t>
            </w:r>
          </w:p>
        </w:tc>
        <w:tc>
          <w:tcPr>
            <w:tcW w:w="6930" w:type="dxa"/>
          </w:tcPr>
          <w:p w14:paraId="7CA55C43" w14:textId="77777777" w:rsidR="00CA00E7" w:rsidRDefault="00CA00E7" w:rsidP="00A810BB">
            <w:r>
              <w:t>Google Maps</w:t>
            </w:r>
          </w:p>
        </w:tc>
        <w:tc>
          <w:tcPr>
            <w:tcW w:w="985" w:type="dxa"/>
          </w:tcPr>
          <w:p w14:paraId="6ED17E42" w14:textId="77777777" w:rsidR="00CA00E7" w:rsidRDefault="00CA00E7" w:rsidP="00A810BB">
            <w:r>
              <w:t>Dev</w:t>
            </w:r>
          </w:p>
        </w:tc>
      </w:tr>
      <w:tr w:rsidR="00CA00E7" w14:paraId="45C81BE2" w14:textId="77777777" w:rsidTr="00A810BB">
        <w:tc>
          <w:tcPr>
            <w:tcW w:w="1435" w:type="dxa"/>
          </w:tcPr>
          <w:p w14:paraId="03DE9992" w14:textId="77777777" w:rsidR="00CA00E7" w:rsidRDefault="00CA00E7" w:rsidP="00A810BB">
            <w:r>
              <w:t>D4.1</w:t>
            </w:r>
          </w:p>
        </w:tc>
        <w:tc>
          <w:tcPr>
            <w:tcW w:w="6930" w:type="dxa"/>
          </w:tcPr>
          <w:p w14:paraId="0DB61CEE" w14:textId="77777777" w:rsidR="00CA00E7" w:rsidRDefault="00CA00E7" w:rsidP="00A810BB"/>
        </w:tc>
        <w:tc>
          <w:tcPr>
            <w:tcW w:w="985" w:type="dxa"/>
          </w:tcPr>
          <w:p w14:paraId="1E80945B" w14:textId="77777777" w:rsidR="00CA00E7" w:rsidRDefault="00CA00E7" w:rsidP="00A810BB"/>
        </w:tc>
      </w:tr>
      <w:tr w:rsidR="00CA00E7" w14:paraId="004E3C31" w14:textId="77777777" w:rsidTr="00A810BB">
        <w:tc>
          <w:tcPr>
            <w:tcW w:w="1435" w:type="dxa"/>
          </w:tcPr>
          <w:p w14:paraId="28E2891E" w14:textId="77777777" w:rsidR="00CA00E7" w:rsidRDefault="00CA00E7" w:rsidP="00A810BB">
            <w:r>
              <w:t>D4.2</w:t>
            </w:r>
          </w:p>
        </w:tc>
        <w:tc>
          <w:tcPr>
            <w:tcW w:w="6930" w:type="dxa"/>
          </w:tcPr>
          <w:p w14:paraId="15B2F97A" w14:textId="77777777" w:rsidR="00CA00E7" w:rsidRDefault="00CA00E7" w:rsidP="00A810BB"/>
        </w:tc>
        <w:tc>
          <w:tcPr>
            <w:tcW w:w="985" w:type="dxa"/>
          </w:tcPr>
          <w:p w14:paraId="0E196BEE" w14:textId="77777777" w:rsidR="00CA00E7" w:rsidRDefault="00CA00E7" w:rsidP="00A810BB"/>
        </w:tc>
      </w:tr>
      <w:tr w:rsidR="00CA00E7" w14:paraId="30981C1E" w14:textId="77777777" w:rsidTr="00A810BB">
        <w:tc>
          <w:tcPr>
            <w:tcW w:w="1435" w:type="dxa"/>
          </w:tcPr>
          <w:p w14:paraId="5467D627" w14:textId="77777777" w:rsidR="00CA00E7" w:rsidRDefault="00CA00E7" w:rsidP="00A810BB"/>
        </w:tc>
        <w:tc>
          <w:tcPr>
            <w:tcW w:w="6930" w:type="dxa"/>
          </w:tcPr>
          <w:p w14:paraId="2E8F7268" w14:textId="77777777" w:rsidR="00CA00E7" w:rsidRDefault="00CA00E7" w:rsidP="00A810BB"/>
        </w:tc>
        <w:tc>
          <w:tcPr>
            <w:tcW w:w="985" w:type="dxa"/>
          </w:tcPr>
          <w:p w14:paraId="5024D8A5" w14:textId="77777777" w:rsidR="00CA00E7" w:rsidRDefault="00CA00E7" w:rsidP="00A810BB"/>
        </w:tc>
      </w:tr>
      <w:tr w:rsidR="00CA00E7" w14:paraId="3B2ACB6C" w14:textId="77777777" w:rsidTr="00A810BB">
        <w:tc>
          <w:tcPr>
            <w:tcW w:w="1435" w:type="dxa"/>
          </w:tcPr>
          <w:p w14:paraId="567B6D22" w14:textId="77777777" w:rsidR="00CA00E7" w:rsidRDefault="00CA00E7" w:rsidP="00A810BB"/>
        </w:tc>
        <w:tc>
          <w:tcPr>
            <w:tcW w:w="6930" w:type="dxa"/>
          </w:tcPr>
          <w:p w14:paraId="5816A112" w14:textId="77777777" w:rsidR="00CA00E7" w:rsidRDefault="00CA00E7" w:rsidP="00A810BB"/>
        </w:tc>
        <w:tc>
          <w:tcPr>
            <w:tcW w:w="985" w:type="dxa"/>
          </w:tcPr>
          <w:p w14:paraId="772E02B5" w14:textId="77777777" w:rsidR="00CA00E7" w:rsidRDefault="00CA00E7" w:rsidP="00A810BB"/>
        </w:tc>
      </w:tr>
      <w:tr w:rsidR="00CA00E7" w14:paraId="5A8AED55" w14:textId="77777777" w:rsidTr="00A810BB">
        <w:tc>
          <w:tcPr>
            <w:tcW w:w="1435" w:type="dxa"/>
          </w:tcPr>
          <w:p w14:paraId="73CAB6D6" w14:textId="77777777" w:rsidR="00CA00E7" w:rsidRDefault="00CA00E7" w:rsidP="00A810BB"/>
        </w:tc>
        <w:tc>
          <w:tcPr>
            <w:tcW w:w="6930" w:type="dxa"/>
          </w:tcPr>
          <w:p w14:paraId="42D53052" w14:textId="77777777" w:rsidR="00CA00E7" w:rsidRDefault="00CA00E7" w:rsidP="00A810BB"/>
        </w:tc>
        <w:tc>
          <w:tcPr>
            <w:tcW w:w="985" w:type="dxa"/>
          </w:tcPr>
          <w:p w14:paraId="07AB87F1" w14:textId="77777777" w:rsidR="00CA00E7" w:rsidRDefault="00CA00E7" w:rsidP="00A810BB"/>
        </w:tc>
      </w:tr>
      <w:tr w:rsidR="00CA00E7" w14:paraId="11BB17A7" w14:textId="77777777" w:rsidTr="00A810BB">
        <w:tc>
          <w:tcPr>
            <w:tcW w:w="1435" w:type="dxa"/>
          </w:tcPr>
          <w:p w14:paraId="1EBFCC58" w14:textId="77777777" w:rsidR="00CA00E7" w:rsidRDefault="00CA00E7" w:rsidP="00A810BB"/>
        </w:tc>
        <w:tc>
          <w:tcPr>
            <w:tcW w:w="6930" w:type="dxa"/>
          </w:tcPr>
          <w:p w14:paraId="3F0F061D" w14:textId="77777777" w:rsidR="00CA00E7" w:rsidRDefault="00CA00E7" w:rsidP="00A810BB"/>
        </w:tc>
        <w:tc>
          <w:tcPr>
            <w:tcW w:w="985" w:type="dxa"/>
          </w:tcPr>
          <w:p w14:paraId="3E6A5E94" w14:textId="77777777" w:rsidR="00CA00E7" w:rsidRDefault="00CA00E7" w:rsidP="00A810BB"/>
        </w:tc>
      </w:tr>
    </w:tbl>
    <w:p w14:paraId="55815C6E" w14:textId="77777777" w:rsidR="00CA00E7" w:rsidRDefault="00CA00E7" w:rsidP="00D76C4C"/>
    <w:p w14:paraId="361D0D10" w14:textId="470F841D" w:rsidR="00CC49B9" w:rsidRDefault="00CC49B9" w:rsidP="00CC49B9">
      <w:r>
        <w:br w:type="page"/>
      </w:r>
    </w:p>
    <w:p w14:paraId="65F63A95" w14:textId="63DB0CCE" w:rsidR="00CC49B9" w:rsidRDefault="00CC49B9" w:rsidP="00264F7D">
      <w:pPr>
        <w:pStyle w:val="Heading1"/>
      </w:pPr>
      <w:bookmarkStart w:id="219" w:name="_Toc103777111"/>
      <w:r>
        <w:lastRenderedPageBreak/>
        <w:t>Technical Design</w:t>
      </w:r>
      <w:bookmarkEnd w:id="219"/>
    </w:p>
    <w:p w14:paraId="0E4851E3" w14:textId="077A2AA4" w:rsidR="00CC49B9" w:rsidRDefault="00CC49B9" w:rsidP="00CC49B9"/>
    <w:p w14:paraId="74C27964" w14:textId="3DA1DDB1" w:rsidR="00CC49B9" w:rsidRDefault="00CC49B9" w:rsidP="00CC49B9">
      <w:pPr>
        <w:pStyle w:val="Heading2"/>
      </w:pPr>
      <w:bookmarkStart w:id="220" w:name="_Toc103777112"/>
      <w:r>
        <w:t>Implementation</w:t>
      </w:r>
      <w:bookmarkEnd w:id="220"/>
    </w:p>
    <w:p w14:paraId="04F5CC44" w14:textId="64AA0F16" w:rsidR="00CC49B9" w:rsidRDefault="00CC49B9" w:rsidP="00CC49B9"/>
    <w:p w14:paraId="6B11BCA5" w14:textId="227EF73C" w:rsidR="00CC49B9" w:rsidRDefault="00CC49B9" w:rsidP="00CC49B9"/>
    <w:p w14:paraId="7BDF84D9" w14:textId="600B7E4C" w:rsidR="00CC49B9" w:rsidRDefault="00CC49B9" w:rsidP="00CC49B9">
      <w:pPr>
        <w:pStyle w:val="Heading2"/>
      </w:pPr>
      <w:bookmarkStart w:id="221" w:name="_Toc103777113"/>
      <w:r>
        <w:t>Testing</w:t>
      </w:r>
      <w:bookmarkEnd w:id="221"/>
    </w:p>
    <w:p w14:paraId="669911CD" w14:textId="194CC1F0" w:rsidR="00CC49B9" w:rsidRDefault="00CC49B9" w:rsidP="00CC49B9"/>
    <w:p w14:paraId="30B8CD36" w14:textId="2C826F43" w:rsidR="00CC49B9" w:rsidRDefault="00CC49B9" w:rsidP="00CC49B9">
      <w:r>
        <w:br w:type="page"/>
      </w:r>
    </w:p>
    <w:p w14:paraId="3951C333" w14:textId="552A305F" w:rsidR="00CC49B9" w:rsidRDefault="00CC49B9" w:rsidP="00057403">
      <w:pPr>
        <w:pStyle w:val="HeadingTitle"/>
      </w:pPr>
      <w:r>
        <w:lastRenderedPageBreak/>
        <w:t>Communications Plan</w:t>
      </w:r>
    </w:p>
    <w:p w14:paraId="4E8EA299" w14:textId="5100AB9C" w:rsidR="00CC49B9" w:rsidRDefault="00CC49B9" w:rsidP="00CC49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C49B9" w14:paraId="75A98C0B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6146D6C1" w14:textId="684898E2" w:rsidR="00CC49B9" w:rsidRPr="00A160CA" w:rsidRDefault="00CC49B9" w:rsidP="00264F7D">
            <w:pPr>
              <w:pStyle w:val="Heading2"/>
              <w:outlineLvl w:val="1"/>
            </w:pPr>
            <w:bookmarkStart w:id="222" w:name="_Toc103777114"/>
            <w:r w:rsidRPr="00A160CA">
              <w:t>Communications Plan</w:t>
            </w:r>
            <w:bookmarkEnd w:id="222"/>
          </w:p>
        </w:tc>
      </w:tr>
      <w:tr w:rsidR="00CC49B9" w14:paraId="27E70502" w14:textId="77777777" w:rsidTr="00A15A0B">
        <w:tc>
          <w:tcPr>
            <w:tcW w:w="4405" w:type="dxa"/>
          </w:tcPr>
          <w:p w14:paraId="046E6B59" w14:textId="23693C17" w:rsidR="00CC49B9" w:rsidRDefault="00CC49B9" w:rsidP="00CC49B9">
            <w:r w:rsidRPr="00A15A0B">
              <w:rPr>
                <w:b/>
                <w:bCs/>
              </w:rPr>
              <w:t>Project:</w:t>
            </w:r>
            <w:r>
              <w:t xml:space="preserve"> Energy Efficient Apartment Search</w:t>
            </w:r>
          </w:p>
        </w:tc>
        <w:tc>
          <w:tcPr>
            <w:tcW w:w="4945" w:type="dxa"/>
          </w:tcPr>
          <w:p w14:paraId="1B18F7CC" w14:textId="54F52815" w:rsidR="00CC49B9" w:rsidRDefault="00CC49B9" w:rsidP="00CC49B9">
            <w:r>
              <w:t xml:space="preserve">Start Date: </w:t>
            </w:r>
            <w:r w:rsidR="00A15A0B">
              <w:t>5/9/2022</w:t>
            </w:r>
          </w:p>
        </w:tc>
      </w:tr>
      <w:tr w:rsidR="00CC49B9" w14:paraId="5C5DEA7E" w14:textId="77777777" w:rsidTr="00A15A0B">
        <w:tc>
          <w:tcPr>
            <w:tcW w:w="4405" w:type="dxa"/>
          </w:tcPr>
          <w:p w14:paraId="0F79369B" w14:textId="77777777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 xml:space="preserve">Project Managers: </w:t>
            </w:r>
          </w:p>
          <w:p w14:paraId="3966D014" w14:textId="77777777" w:rsidR="00CC49B9" w:rsidRDefault="00A15A0B" w:rsidP="00CC49B9">
            <w:r>
              <w:t>Joanna Smith</w:t>
            </w:r>
          </w:p>
          <w:p w14:paraId="2E5B7686" w14:textId="77777777" w:rsidR="00A15A0B" w:rsidRDefault="00A15A0B" w:rsidP="00CC49B9">
            <w:r>
              <w:t>Gary Johnston</w:t>
            </w:r>
          </w:p>
          <w:p w14:paraId="5EE94D1F" w14:textId="77777777" w:rsidR="00A15A0B" w:rsidRDefault="00A15A0B" w:rsidP="00CC49B9">
            <w:r>
              <w:t>Natalie Ayala</w:t>
            </w:r>
          </w:p>
          <w:p w14:paraId="7FC914F1" w14:textId="77777777" w:rsidR="00A15A0B" w:rsidRDefault="00A15A0B" w:rsidP="00CC49B9">
            <w:r w:rsidRPr="00A15A0B">
              <w:t>Octavian Carteleanu</w:t>
            </w:r>
          </w:p>
          <w:p w14:paraId="64B7E488" w14:textId="277820DA" w:rsidR="00A15A0B" w:rsidRDefault="00A15A0B" w:rsidP="00CC49B9">
            <w:r w:rsidRPr="00A15A0B">
              <w:t>Devante McFarlane</w:t>
            </w:r>
          </w:p>
        </w:tc>
        <w:tc>
          <w:tcPr>
            <w:tcW w:w="4945" w:type="dxa"/>
          </w:tcPr>
          <w:p w14:paraId="7DC72831" w14:textId="1AEBDBBC" w:rsidR="00CC49B9" w:rsidRDefault="00A15A0B" w:rsidP="00CC49B9">
            <w:r>
              <w:t xml:space="preserve">Estimated Completion Date:  </w:t>
            </w:r>
          </w:p>
        </w:tc>
      </w:tr>
      <w:tr w:rsidR="00A15A0B" w14:paraId="665FC5BD" w14:textId="77777777" w:rsidTr="00A15A0B">
        <w:tc>
          <w:tcPr>
            <w:tcW w:w="4405" w:type="dxa"/>
          </w:tcPr>
          <w:p w14:paraId="19D540CD" w14:textId="7C617E99" w:rsidR="00A15A0B" w:rsidRPr="00A15A0B" w:rsidRDefault="00A15A0B" w:rsidP="00CC49B9">
            <w:pPr>
              <w:rPr>
                <w:b/>
                <w:bCs/>
              </w:rPr>
            </w:pPr>
            <w:r w:rsidRPr="00A15A0B">
              <w:rPr>
                <w:b/>
                <w:bCs/>
              </w:rPr>
              <w:t>Methods of Communications:</w:t>
            </w:r>
          </w:p>
        </w:tc>
        <w:tc>
          <w:tcPr>
            <w:tcW w:w="4945" w:type="dxa"/>
          </w:tcPr>
          <w:p w14:paraId="2523B83D" w14:textId="21358098" w:rsidR="00A15A0B" w:rsidRDefault="0020596C" w:rsidP="00CC49B9">
            <w:r>
              <w:t>Valencia email, Discord for chat discussions, ClickUp for Project Management</w:t>
            </w:r>
            <w:r w:rsidR="003D4A5D">
              <w:t>, Zoom</w:t>
            </w:r>
          </w:p>
        </w:tc>
      </w:tr>
      <w:tr w:rsidR="00A160CA" w:rsidRPr="00A160CA" w14:paraId="15E6EA38" w14:textId="77777777" w:rsidTr="00A160CA">
        <w:tc>
          <w:tcPr>
            <w:tcW w:w="9350" w:type="dxa"/>
            <w:gridSpan w:val="2"/>
            <w:shd w:val="clear" w:color="auto" w:fill="AEAAAA" w:themeFill="background2" w:themeFillShade="BF"/>
          </w:tcPr>
          <w:p w14:paraId="3D703D28" w14:textId="0D0630F8" w:rsidR="00A15A0B" w:rsidRPr="00A160CA" w:rsidRDefault="00A15A0B" w:rsidP="00264F7D">
            <w:pPr>
              <w:pStyle w:val="Heading2"/>
              <w:outlineLvl w:val="1"/>
            </w:pPr>
            <w:bookmarkStart w:id="223" w:name="_Toc103777115"/>
            <w:r w:rsidRPr="00A160CA">
              <w:t>Objectives</w:t>
            </w:r>
            <w:bookmarkEnd w:id="223"/>
          </w:p>
        </w:tc>
      </w:tr>
      <w:tr w:rsidR="00A15A0B" w14:paraId="735D3BDC" w14:textId="77777777" w:rsidTr="00A15A0B">
        <w:tc>
          <w:tcPr>
            <w:tcW w:w="4405" w:type="dxa"/>
          </w:tcPr>
          <w:p w14:paraId="56F2ABCD" w14:textId="7404FE55" w:rsidR="00A15A0B" w:rsidRDefault="0020596C" w:rsidP="00CC49B9">
            <w:r>
              <w:t>Establish report with team members</w:t>
            </w:r>
          </w:p>
        </w:tc>
        <w:tc>
          <w:tcPr>
            <w:tcW w:w="4945" w:type="dxa"/>
          </w:tcPr>
          <w:p w14:paraId="36B5B13D" w14:textId="77777777" w:rsidR="00A15A0B" w:rsidRDefault="00A15A0B" w:rsidP="00CC49B9"/>
        </w:tc>
      </w:tr>
      <w:tr w:rsidR="00A15A0B" w14:paraId="306069A5" w14:textId="77777777" w:rsidTr="00A15A0B">
        <w:tc>
          <w:tcPr>
            <w:tcW w:w="4405" w:type="dxa"/>
          </w:tcPr>
          <w:p w14:paraId="5ACE6ACB" w14:textId="679C6C1D" w:rsidR="00A15A0B" w:rsidRDefault="0020596C" w:rsidP="00CC49B9">
            <w:r>
              <w:t>Meet with professor for project requirements</w:t>
            </w:r>
          </w:p>
        </w:tc>
        <w:tc>
          <w:tcPr>
            <w:tcW w:w="4945" w:type="dxa"/>
          </w:tcPr>
          <w:p w14:paraId="3BE3E1F6" w14:textId="77777777" w:rsidR="00A15A0B" w:rsidRDefault="00A15A0B" w:rsidP="00CC49B9"/>
        </w:tc>
      </w:tr>
      <w:tr w:rsidR="00A15A0B" w14:paraId="05B41DA9" w14:textId="77777777" w:rsidTr="00A15A0B">
        <w:tc>
          <w:tcPr>
            <w:tcW w:w="4405" w:type="dxa"/>
          </w:tcPr>
          <w:p w14:paraId="510F21A7" w14:textId="14DFA5DB" w:rsidR="00A15A0B" w:rsidRDefault="0020596C" w:rsidP="00CC49B9">
            <w:r>
              <w:t>Develop Technical Requirements Document</w:t>
            </w:r>
          </w:p>
        </w:tc>
        <w:tc>
          <w:tcPr>
            <w:tcW w:w="4945" w:type="dxa"/>
          </w:tcPr>
          <w:p w14:paraId="4C8AD903" w14:textId="77777777" w:rsidR="00A15A0B" w:rsidRDefault="00A15A0B" w:rsidP="00CC49B9"/>
        </w:tc>
      </w:tr>
      <w:tr w:rsidR="00A15A0B" w14:paraId="105FF9B2" w14:textId="77777777" w:rsidTr="00A15A0B">
        <w:tc>
          <w:tcPr>
            <w:tcW w:w="4405" w:type="dxa"/>
          </w:tcPr>
          <w:p w14:paraId="69E2A081" w14:textId="060026CF" w:rsidR="00A15A0B" w:rsidRDefault="0020596C" w:rsidP="00CC49B9">
            <w:r>
              <w:t>Develop database</w:t>
            </w:r>
          </w:p>
        </w:tc>
        <w:tc>
          <w:tcPr>
            <w:tcW w:w="4945" w:type="dxa"/>
          </w:tcPr>
          <w:p w14:paraId="363452F9" w14:textId="77777777" w:rsidR="00A15A0B" w:rsidRDefault="00A15A0B" w:rsidP="00CC49B9"/>
        </w:tc>
      </w:tr>
      <w:tr w:rsidR="00A15A0B" w14:paraId="3203C0B4" w14:textId="77777777" w:rsidTr="00A15A0B">
        <w:tc>
          <w:tcPr>
            <w:tcW w:w="4405" w:type="dxa"/>
          </w:tcPr>
          <w:p w14:paraId="7702EFAE" w14:textId="3D779C27" w:rsidR="00A15A0B" w:rsidRDefault="0020596C" w:rsidP="00CC49B9">
            <w:r>
              <w:t>Design web application</w:t>
            </w:r>
          </w:p>
        </w:tc>
        <w:tc>
          <w:tcPr>
            <w:tcW w:w="4945" w:type="dxa"/>
          </w:tcPr>
          <w:p w14:paraId="46B1E750" w14:textId="77777777" w:rsidR="00A15A0B" w:rsidRDefault="00A15A0B" w:rsidP="00CC49B9"/>
        </w:tc>
      </w:tr>
      <w:tr w:rsidR="00A15A0B" w14:paraId="305C79DE" w14:textId="77777777" w:rsidTr="00A15A0B">
        <w:tc>
          <w:tcPr>
            <w:tcW w:w="4405" w:type="dxa"/>
          </w:tcPr>
          <w:p w14:paraId="55048EA8" w14:textId="14408EF1" w:rsidR="00A15A0B" w:rsidRDefault="0020596C" w:rsidP="00CC49B9">
            <w:r>
              <w:t>Develop web application</w:t>
            </w:r>
          </w:p>
        </w:tc>
        <w:tc>
          <w:tcPr>
            <w:tcW w:w="4945" w:type="dxa"/>
          </w:tcPr>
          <w:p w14:paraId="2AE1B7FF" w14:textId="77777777" w:rsidR="00A15A0B" w:rsidRDefault="00A15A0B" w:rsidP="00CC49B9"/>
        </w:tc>
      </w:tr>
      <w:tr w:rsidR="00A15A0B" w14:paraId="3B73A555" w14:textId="77777777" w:rsidTr="00A15A0B">
        <w:tc>
          <w:tcPr>
            <w:tcW w:w="4405" w:type="dxa"/>
          </w:tcPr>
          <w:p w14:paraId="66BC1762" w14:textId="78F73EDD" w:rsidR="00A15A0B" w:rsidRDefault="0020596C" w:rsidP="00CC49B9">
            <w:r>
              <w:t>Test web application</w:t>
            </w:r>
          </w:p>
        </w:tc>
        <w:tc>
          <w:tcPr>
            <w:tcW w:w="4945" w:type="dxa"/>
          </w:tcPr>
          <w:p w14:paraId="58D9ED5B" w14:textId="77777777" w:rsidR="00A15A0B" w:rsidRDefault="00A15A0B" w:rsidP="00CC49B9"/>
        </w:tc>
      </w:tr>
      <w:tr w:rsidR="00A15A0B" w14:paraId="488562DD" w14:textId="77777777" w:rsidTr="00A15A0B">
        <w:tc>
          <w:tcPr>
            <w:tcW w:w="4405" w:type="dxa"/>
          </w:tcPr>
          <w:p w14:paraId="5E9A8F95" w14:textId="221F5AA6" w:rsidR="00A15A0B" w:rsidRDefault="0020596C" w:rsidP="00CC49B9">
            <w:r>
              <w:t>Revise web application</w:t>
            </w:r>
          </w:p>
        </w:tc>
        <w:tc>
          <w:tcPr>
            <w:tcW w:w="4945" w:type="dxa"/>
          </w:tcPr>
          <w:p w14:paraId="6A8341EF" w14:textId="77777777" w:rsidR="00A15A0B" w:rsidRDefault="00A15A0B" w:rsidP="00CC49B9"/>
        </w:tc>
      </w:tr>
      <w:tr w:rsidR="0020596C" w14:paraId="04CF143A" w14:textId="77777777" w:rsidTr="00A15A0B">
        <w:tc>
          <w:tcPr>
            <w:tcW w:w="4405" w:type="dxa"/>
          </w:tcPr>
          <w:p w14:paraId="30F2681F" w14:textId="4D514366" w:rsidR="0020596C" w:rsidRDefault="0020596C" w:rsidP="00CC49B9">
            <w:r>
              <w:t>Deploy web application</w:t>
            </w:r>
          </w:p>
        </w:tc>
        <w:tc>
          <w:tcPr>
            <w:tcW w:w="4945" w:type="dxa"/>
          </w:tcPr>
          <w:p w14:paraId="5E913C9C" w14:textId="77777777" w:rsidR="0020596C" w:rsidRDefault="0020596C" w:rsidP="00CC49B9"/>
        </w:tc>
      </w:tr>
      <w:tr w:rsidR="0020596C" w14:paraId="08D50945" w14:textId="77777777" w:rsidTr="00A15A0B">
        <w:tc>
          <w:tcPr>
            <w:tcW w:w="4405" w:type="dxa"/>
          </w:tcPr>
          <w:p w14:paraId="1747A999" w14:textId="77777777" w:rsidR="0020596C" w:rsidRDefault="0020596C" w:rsidP="00CC49B9"/>
        </w:tc>
        <w:tc>
          <w:tcPr>
            <w:tcW w:w="4945" w:type="dxa"/>
          </w:tcPr>
          <w:p w14:paraId="334212B9" w14:textId="77777777" w:rsidR="0020596C" w:rsidRDefault="0020596C" w:rsidP="00CC49B9"/>
        </w:tc>
      </w:tr>
      <w:tr w:rsidR="0020596C" w14:paraId="1B397762" w14:textId="77777777" w:rsidTr="00A15A0B">
        <w:tc>
          <w:tcPr>
            <w:tcW w:w="4405" w:type="dxa"/>
          </w:tcPr>
          <w:p w14:paraId="6FD1492C" w14:textId="77777777" w:rsidR="0020596C" w:rsidRDefault="0020596C" w:rsidP="00CC49B9"/>
        </w:tc>
        <w:tc>
          <w:tcPr>
            <w:tcW w:w="4945" w:type="dxa"/>
          </w:tcPr>
          <w:p w14:paraId="4AF10429" w14:textId="77777777" w:rsidR="0020596C" w:rsidRDefault="0020596C" w:rsidP="00CC49B9"/>
        </w:tc>
      </w:tr>
    </w:tbl>
    <w:p w14:paraId="21C46C52" w14:textId="4C9762E7" w:rsidR="001D5528" w:rsidRDefault="001D5528" w:rsidP="00CC49B9">
      <w:r>
        <w:br w:type="page"/>
      </w:r>
    </w:p>
    <w:p w14:paraId="7F79E2A7" w14:textId="4BF9A4EA" w:rsidR="003D4A5D" w:rsidRDefault="003D4A5D" w:rsidP="00264F7D">
      <w:pPr>
        <w:pStyle w:val="Heading1"/>
      </w:pPr>
      <w:bookmarkStart w:id="224" w:name="_Toc103777116"/>
      <w:r>
        <w:lastRenderedPageBreak/>
        <w:t>Expected Outcomes</w:t>
      </w:r>
      <w:bookmarkEnd w:id="2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80"/>
        <w:gridCol w:w="1813"/>
        <w:gridCol w:w="1317"/>
        <w:gridCol w:w="964"/>
        <w:gridCol w:w="2164"/>
      </w:tblGrid>
      <w:tr w:rsidR="001067AD" w14:paraId="14B2E11D" w14:textId="77777777" w:rsidTr="008B5FC4">
        <w:tc>
          <w:tcPr>
            <w:tcW w:w="1613" w:type="dxa"/>
            <w:shd w:val="clear" w:color="auto" w:fill="AEAAAA" w:themeFill="background2" w:themeFillShade="BF"/>
          </w:tcPr>
          <w:p w14:paraId="7545970E" w14:textId="46EDB47B" w:rsidR="003D4A5D" w:rsidRDefault="00264F7D" w:rsidP="003D4A5D">
            <w:r>
              <w:t>Type</w:t>
            </w:r>
          </w:p>
        </w:tc>
        <w:tc>
          <w:tcPr>
            <w:tcW w:w="1167" w:type="dxa"/>
            <w:shd w:val="clear" w:color="auto" w:fill="AEAAAA" w:themeFill="background2" w:themeFillShade="BF"/>
          </w:tcPr>
          <w:p w14:paraId="09C0FAD0" w14:textId="1938C55B" w:rsidR="003D4A5D" w:rsidRDefault="00264F7D" w:rsidP="003D4A5D">
            <w:r>
              <w:t>Date</w:t>
            </w:r>
          </w:p>
        </w:tc>
        <w:tc>
          <w:tcPr>
            <w:tcW w:w="1905" w:type="dxa"/>
            <w:shd w:val="clear" w:color="auto" w:fill="AEAAAA" w:themeFill="background2" w:themeFillShade="BF"/>
          </w:tcPr>
          <w:p w14:paraId="4B62A174" w14:textId="1D749292" w:rsidR="003D4A5D" w:rsidRDefault="00264F7D" w:rsidP="003D4A5D">
            <w:r>
              <w:t>Assignees</w:t>
            </w:r>
          </w:p>
        </w:tc>
        <w:tc>
          <w:tcPr>
            <w:tcW w:w="1335" w:type="dxa"/>
            <w:shd w:val="clear" w:color="auto" w:fill="AEAAAA" w:themeFill="background2" w:themeFillShade="BF"/>
          </w:tcPr>
          <w:p w14:paraId="21D8B935" w14:textId="56230510" w:rsidR="003D4A5D" w:rsidRDefault="00264F7D" w:rsidP="003D4A5D">
            <w:r>
              <w:t>Method</w:t>
            </w:r>
          </w:p>
        </w:tc>
        <w:tc>
          <w:tcPr>
            <w:tcW w:w="1028" w:type="dxa"/>
            <w:shd w:val="clear" w:color="auto" w:fill="AEAAAA" w:themeFill="background2" w:themeFillShade="BF"/>
          </w:tcPr>
          <w:p w14:paraId="1245E678" w14:textId="3EEAC3D8" w:rsidR="003D4A5D" w:rsidRDefault="00264F7D" w:rsidP="003D4A5D">
            <w:r>
              <w:t>Time</w:t>
            </w:r>
          </w:p>
        </w:tc>
        <w:tc>
          <w:tcPr>
            <w:tcW w:w="2302" w:type="dxa"/>
            <w:shd w:val="clear" w:color="auto" w:fill="AEAAAA" w:themeFill="background2" w:themeFillShade="BF"/>
          </w:tcPr>
          <w:p w14:paraId="1EA7569F" w14:textId="0DD87997" w:rsidR="003D4A5D" w:rsidRDefault="00264F7D" w:rsidP="003D4A5D">
            <w:r>
              <w:t>Purpose</w:t>
            </w:r>
          </w:p>
        </w:tc>
      </w:tr>
      <w:tr w:rsidR="008B5FC4" w14:paraId="2DBF75CE" w14:textId="77777777" w:rsidTr="008B5FC4">
        <w:tc>
          <w:tcPr>
            <w:tcW w:w="1613" w:type="dxa"/>
          </w:tcPr>
          <w:p w14:paraId="2D72D6B9" w14:textId="24A5624E" w:rsidR="003D4A5D" w:rsidRDefault="00264F7D" w:rsidP="003D4A5D">
            <w:r>
              <w:t>Project Requirements Meeting</w:t>
            </w:r>
          </w:p>
        </w:tc>
        <w:tc>
          <w:tcPr>
            <w:tcW w:w="1167" w:type="dxa"/>
          </w:tcPr>
          <w:p w14:paraId="29A45219" w14:textId="11AE1F98" w:rsidR="003D4A5D" w:rsidRDefault="00264F7D" w:rsidP="003D4A5D">
            <w:r>
              <w:t>5/18/2022</w:t>
            </w:r>
          </w:p>
        </w:tc>
        <w:tc>
          <w:tcPr>
            <w:tcW w:w="1905" w:type="dxa"/>
          </w:tcPr>
          <w:p w14:paraId="2A623AEF" w14:textId="77777777" w:rsidR="003D4A5D" w:rsidRDefault="00264F7D" w:rsidP="003D4A5D">
            <w:r>
              <w:t>Project Team</w:t>
            </w:r>
          </w:p>
          <w:p w14:paraId="1FEE4939" w14:textId="0B06D297" w:rsidR="001067AD" w:rsidRDefault="001067AD" w:rsidP="003D4A5D">
            <w:r>
              <w:t>Project Stakeholders</w:t>
            </w:r>
          </w:p>
        </w:tc>
        <w:tc>
          <w:tcPr>
            <w:tcW w:w="1335" w:type="dxa"/>
          </w:tcPr>
          <w:p w14:paraId="137BD5C5" w14:textId="2DB3599D" w:rsidR="003D4A5D" w:rsidRDefault="00264F7D" w:rsidP="003D4A5D">
            <w:r>
              <w:t>Zoom</w:t>
            </w:r>
          </w:p>
        </w:tc>
        <w:tc>
          <w:tcPr>
            <w:tcW w:w="1028" w:type="dxa"/>
          </w:tcPr>
          <w:p w14:paraId="10C493AD" w14:textId="23B0724E" w:rsidR="003D4A5D" w:rsidRDefault="00200BD8" w:rsidP="003D4A5D">
            <w:r>
              <w:t>1 hour</w:t>
            </w:r>
          </w:p>
        </w:tc>
        <w:tc>
          <w:tcPr>
            <w:tcW w:w="2302" w:type="dxa"/>
          </w:tcPr>
          <w:p w14:paraId="606214A9" w14:textId="0479BE5A" w:rsidR="003D4A5D" w:rsidRDefault="00200BD8" w:rsidP="003D4A5D">
            <w:r>
              <w:t>To discuss with the stakeholders what the requirements of the project are.</w:t>
            </w:r>
          </w:p>
        </w:tc>
      </w:tr>
      <w:tr w:rsidR="008B5FC4" w14:paraId="4B550F82" w14:textId="77777777" w:rsidTr="008B5FC4">
        <w:tc>
          <w:tcPr>
            <w:tcW w:w="1613" w:type="dxa"/>
          </w:tcPr>
          <w:p w14:paraId="25173495" w14:textId="425C33FB" w:rsidR="003D4A5D" w:rsidRDefault="00200BD8" w:rsidP="003D4A5D">
            <w:r>
              <w:t>Scrum Meeting</w:t>
            </w:r>
          </w:p>
        </w:tc>
        <w:tc>
          <w:tcPr>
            <w:tcW w:w="1167" w:type="dxa"/>
          </w:tcPr>
          <w:p w14:paraId="152AD777" w14:textId="77777777" w:rsidR="003D4A5D" w:rsidRDefault="00200BD8" w:rsidP="003D4A5D">
            <w:r>
              <w:t xml:space="preserve">Weekly on </w:t>
            </w:r>
          </w:p>
          <w:p w14:paraId="0648FC51" w14:textId="689DC901" w:rsidR="00200BD8" w:rsidRDefault="00200BD8" w:rsidP="003D4A5D">
            <w:r>
              <w:t>Mondays</w:t>
            </w:r>
            <w:r w:rsidR="001067AD">
              <w:t xml:space="preserve"> at</w:t>
            </w:r>
            <w:r w:rsidR="00223B28">
              <w:t xml:space="preserve"> 7:00 pm</w:t>
            </w:r>
          </w:p>
        </w:tc>
        <w:tc>
          <w:tcPr>
            <w:tcW w:w="1905" w:type="dxa"/>
          </w:tcPr>
          <w:p w14:paraId="39046E24" w14:textId="39ABCE43" w:rsidR="003D4A5D" w:rsidRDefault="001067AD" w:rsidP="003D4A5D">
            <w:r>
              <w:t>Project Team</w:t>
            </w:r>
          </w:p>
        </w:tc>
        <w:tc>
          <w:tcPr>
            <w:tcW w:w="1335" w:type="dxa"/>
          </w:tcPr>
          <w:p w14:paraId="7A023630" w14:textId="16269673" w:rsidR="003D4A5D" w:rsidRDefault="001067AD" w:rsidP="003D4A5D">
            <w:r>
              <w:t>Discord or Zoom</w:t>
            </w:r>
          </w:p>
        </w:tc>
        <w:tc>
          <w:tcPr>
            <w:tcW w:w="1028" w:type="dxa"/>
          </w:tcPr>
          <w:p w14:paraId="41E5CAD8" w14:textId="523344BE" w:rsidR="003D4A5D" w:rsidRDefault="001067AD" w:rsidP="003D4A5D">
            <w:r>
              <w:t>30 min</w:t>
            </w:r>
          </w:p>
        </w:tc>
        <w:tc>
          <w:tcPr>
            <w:tcW w:w="2302" w:type="dxa"/>
          </w:tcPr>
          <w:p w14:paraId="27A3A09B" w14:textId="610F24B3" w:rsidR="003D4A5D" w:rsidRDefault="001067AD" w:rsidP="003D4A5D">
            <w:r>
              <w:t>Discuss progress, establish and assign tasks during next sprint.</w:t>
            </w:r>
          </w:p>
        </w:tc>
      </w:tr>
      <w:tr w:rsidR="008B5FC4" w14:paraId="1B13DF21" w14:textId="77777777" w:rsidTr="008B5FC4">
        <w:tc>
          <w:tcPr>
            <w:tcW w:w="1613" w:type="dxa"/>
          </w:tcPr>
          <w:p w14:paraId="1940C6B8" w14:textId="79EBADDB" w:rsidR="003D4A5D" w:rsidRDefault="001067AD" w:rsidP="003D4A5D">
            <w:r>
              <w:t>Informal Progress Updates</w:t>
            </w:r>
          </w:p>
        </w:tc>
        <w:tc>
          <w:tcPr>
            <w:tcW w:w="1167" w:type="dxa"/>
          </w:tcPr>
          <w:p w14:paraId="6514482C" w14:textId="6EDFFAD5" w:rsidR="00223B28" w:rsidRDefault="001071B1" w:rsidP="003D4A5D">
            <w:r>
              <w:t>Asynchronous</w:t>
            </w:r>
          </w:p>
        </w:tc>
        <w:tc>
          <w:tcPr>
            <w:tcW w:w="1905" w:type="dxa"/>
          </w:tcPr>
          <w:p w14:paraId="5621BD30" w14:textId="475B7594" w:rsidR="003D4A5D" w:rsidRDefault="001071B1" w:rsidP="003D4A5D">
            <w:r>
              <w:t>Project Team</w:t>
            </w:r>
          </w:p>
        </w:tc>
        <w:tc>
          <w:tcPr>
            <w:tcW w:w="1335" w:type="dxa"/>
          </w:tcPr>
          <w:p w14:paraId="6763C848" w14:textId="7983D7E6" w:rsidR="003D4A5D" w:rsidRDefault="001071B1" w:rsidP="003D4A5D">
            <w:r>
              <w:t>Discord</w:t>
            </w:r>
          </w:p>
        </w:tc>
        <w:tc>
          <w:tcPr>
            <w:tcW w:w="1028" w:type="dxa"/>
          </w:tcPr>
          <w:p w14:paraId="7A0756EE" w14:textId="5A044771" w:rsidR="003D4A5D" w:rsidRDefault="001071B1" w:rsidP="003D4A5D">
            <w:r>
              <w:t>N/A</w:t>
            </w:r>
          </w:p>
        </w:tc>
        <w:tc>
          <w:tcPr>
            <w:tcW w:w="2302" w:type="dxa"/>
          </w:tcPr>
          <w:p w14:paraId="069EF46E" w14:textId="08DBACCC" w:rsidR="003D4A5D" w:rsidRDefault="001071B1" w:rsidP="003D4A5D">
            <w:r>
              <w:t>Discuss and development milestones, issues, complications, etc.</w:t>
            </w:r>
          </w:p>
        </w:tc>
      </w:tr>
      <w:tr w:rsidR="008B5FC4" w14:paraId="165D759A" w14:textId="77777777" w:rsidTr="008B5FC4">
        <w:tc>
          <w:tcPr>
            <w:tcW w:w="1613" w:type="dxa"/>
          </w:tcPr>
          <w:p w14:paraId="6463AD2F" w14:textId="6BBD1175" w:rsidR="003D4A5D" w:rsidRDefault="001067AD" w:rsidP="003D4A5D">
            <w:r>
              <w:t>Planning Documentation Submission</w:t>
            </w:r>
          </w:p>
        </w:tc>
        <w:tc>
          <w:tcPr>
            <w:tcW w:w="1167" w:type="dxa"/>
          </w:tcPr>
          <w:p w14:paraId="5EF7C6C1" w14:textId="133370C0" w:rsidR="003D4A5D" w:rsidRDefault="001071B1" w:rsidP="003D4A5D">
            <w:r>
              <w:t>5/23</w:t>
            </w:r>
            <w:r w:rsidR="008B5FC4">
              <w:t>/2022</w:t>
            </w:r>
          </w:p>
        </w:tc>
        <w:tc>
          <w:tcPr>
            <w:tcW w:w="1905" w:type="dxa"/>
          </w:tcPr>
          <w:p w14:paraId="6290BC6B" w14:textId="11963B87" w:rsidR="003D4A5D" w:rsidRDefault="008B5FC4" w:rsidP="003D4A5D">
            <w:r>
              <w:t>Joanna Smith</w:t>
            </w:r>
          </w:p>
        </w:tc>
        <w:tc>
          <w:tcPr>
            <w:tcW w:w="1335" w:type="dxa"/>
          </w:tcPr>
          <w:p w14:paraId="65993AB2" w14:textId="01330452" w:rsidR="003D4A5D" w:rsidRDefault="008B5FC4" w:rsidP="003D4A5D">
            <w:r>
              <w:t>Canvas Submission</w:t>
            </w:r>
          </w:p>
        </w:tc>
        <w:tc>
          <w:tcPr>
            <w:tcW w:w="1028" w:type="dxa"/>
          </w:tcPr>
          <w:p w14:paraId="426DB919" w14:textId="77777777" w:rsidR="003D4A5D" w:rsidRDefault="003D4A5D" w:rsidP="003D4A5D"/>
        </w:tc>
        <w:tc>
          <w:tcPr>
            <w:tcW w:w="2302" w:type="dxa"/>
          </w:tcPr>
          <w:p w14:paraId="0662C648" w14:textId="0C38F2A0" w:rsidR="003D4A5D" w:rsidRDefault="008B5FC4" w:rsidP="003D4A5D">
            <w:r>
              <w:t>Establish project tasks, set deadlines and assign team members</w:t>
            </w:r>
          </w:p>
        </w:tc>
      </w:tr>
      <w:tr w:rsidR="008B5FC4" w14:paraId="45F5D678" w14:textId="77777777" w:rsidTr="008B5FC4">
        <w:tc>
          <w:tcPr>
            <w:tcW w:w="1613" w:type="dxa"/>
          </w:tcPr>
          <w:p w14:paraId="1A754653" w14:textId="5B7E3236" w:rsidR="008B5FC4" w:rsidRDefault="008B5FC4" w:rsidP="008B5FC4">
            <w:r>
              <w:t>Prototype Submission</w:t>
            </w:r>
          </w:p>
        </w:tc>
        <w:tc>
          <w:tcPr>
            <w:tcW w:w="1167" w:type="dxa"/>
          </w:tcPr>
          <w:p w14:paraId="2017AC88" w14:textId="6EBB87C3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474290BB" w14:textId="77777777" w:rsidR="008B5FC4" w:rsidRDefault="008B5FC4" w:rsidP="008B5FC4"/>
        </w:tc>
        <w:tc>
          <w:tcPr>
            <w:tcW w:w="1335" w:type="dxa"/>
          </w:tcPr>
          <w:p w14:paraId="5FB74008" w14:textId="2B2C64CC" w:rsidR="008B5FC4" w:rsidRDefault="008B5FC4" w:rsidP="008B5FC4">
            <w:r>
              <w:t>Canvas Submission</w:t>
            </w:r>
          </w:p>
        </w:tc>
        <w:tc>
          <w:tcPr>
            <w:tcW w:w="1028" w:type="dxa"/>
          </w:tcPr>
          <w:p w14:paraId="1420548A" w14:textId="77777777" w:rsidR="008B5FC4" w:rsidRDefault="008B5FC4" w:rsidP="008B5FC4"/>
        </w:tc>
        <w:tc>
          <w:tcPr>
            <w:tcW w:w="2302" w:type="dxa"/>
          </w:tcPr>
          <w:p w14:paraId="3757FF9C" w14:textId="77777777" w:rsidR="008B5FC4" w:rsidRDefault="008B5FC4" w:rsidP="008B5FC4"/>
        </w:tc>
      </w:tr>
      <w:tr w:rsidR="008B5FC4" w14:paraId="17BC5594" w14:textId="77777777" w:rsidTr="008B5FC4">
        <w:tc>
          <w:tcPr>
            <w:tcW w:w="1613" w:type="dxa"/>
          </w:tcPr>
          <w:p w14:paraId="0331886C" w14:textId="29D0EBEF" w:rsidR="008B5FC4" w:rsidRDefault="008B5FC4" w:rsidP="008B5FC4">
            <w:r>
              <w:t>Test Plan Submission</w:t>
            </w:r>
          </w:p>
        </w:tc>
        <w:tc>
          <w:tcPr>
            <w:tcW w:w="1167" w:type="dxa"/>
          </w:tcPr>
          <w:p w14:paraId="1E4B4E02" w14:textId="2C8872A0" w:rsidR="008B5FC4" w:rsidRDefault="008B5FC4" w:rsidP="008B5FC4">
            <w:r>
              <w:t>6/12/2022</w:t>
            </w:r>
          </w:p>
        </w:tc>
        <w:tc>
          <w:tcPr>
            <w:tcW w:w="1905" w:type="dxa"/>
          </w:tcPr>
          <w:p w14:paraId="49FC741A" w14:textId="77777777" w:rsidR="008B5FC4" w:rsidRDefault="008B5FC4" w:rsidP="008B5FC4"/>
        </w:tc>
        <w:tc>
          <w:tcPr>
            <w:tcW w:w="1335" w:type="dxa"/>
          </w:tcPr>
          <w:p w14:paraId="74FEDDF6" w14:textId="5F8926E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7096225F" w14:textId="77777777" w:rsidR="008B5FC4" w:rsidRDefault="008B5FC4" w:rsidP="008B5FC4"/>
        </w:tc>
        <w:tc>
          <w:tcPr>
            <w:tcW w:w="2302" w:type="dxa"/>
          </w:tcPr>
          <w:p w14:paraId="4AB18807" w14:textId="77777777" w:rsidR="008B5FC4" w:rsidRDefault="008B5FC4" w:rsidP="008B5FC4"/>
        </w:tc>
      </w:tr>
      <w:tr w:rsidR="008B5FC4" w14:paraId="717971E0" w14:textId="77777777" w:rsidTr="008B5FC4">
        <w:tc>
          <w:tcPr>
            <w:tcW w:w="1613" w:type="dxa"/>
          </w:tcPr>
          <w:p w14:paraId="2F2BCADC" w14:textId="2B4EF07F" w:rsidR="008B5FC4" w:rsidRDefault="008B5FC4" w:rsidP="008B5FC4">
            <w:r>
              <w:t>Technical Documentation Submission</w:t>
            </w:r>
          </w:p>
        </w:tc>
        <w:tc>
          <w:tcPr>
            <w:tcW w:w="1167" w:type="dxa"/>
          </w:tcPr>
          <w:p w14:paraId="3E122753" w14:textId="400CF65D" w:rsidR="008B5FC4" w:rsidRDefault="008B5FC4" w:rsidP="008B5FC4">
            <w:r>
              <w:t>6/5/2022</w:t>
            </w:r>
          </w:p>
        </w:tc>
        <w:tc>
          <w:tcPr>
            <w:tcW w:w="1905" w:type="dxa"/>
          </w:tcPr>
          <w:p w14:paraId="597B66FB" w14:textId="77777777" w:rsidR="008B5FC4" w:rsidRDefault="008B5FC4" w:rsidP="008B5FC4"/>
        </w:tc>
        <w:tc>
          <w:tcPr>
            <w:tcW w:w="1335" w:type="dxa"/>
          </w:tcPr>
          <w:p w14:paraId="6E2A7E20" w14:textId="2BA5E6C0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6F3594BF" w14:textId="77777777" w:rsidR="008B5FC4" w:rsidRDefault="008B5FC4" w:rsidP="008B5FC4"/>
        </w:tc>
        <w:tc>
          <w:tcPr>
            <w:tcW w:w="2302" w:type="dxa"/>
          </w:tcPr>
          <w:p w14:paraId="75985ECA" w14:textId="77777777" w:rsidR="008B5FC4" w:rsidRDefault="008B5FC4" w:rsidP="008B5FC4"/>
        </w:tc>
      </w:tr>
      <w:tr w:rsidR="008B5FC4" w14:paraId="03D4AFB7" w14:textId="77777777" w:rsidTr="008B5FC4">
        <w:tc>
          <w:tcPr>
            <w:tcW w:w="1613" w:type="dxa"/>
          </w:tcPr>
          <w:p w14:paraId="7E1733B0" w14:textId="437856BD" w:rsidR="008B5FC4" w:rsidRDefault="001071B1" w:rsidP="001071B1">
            <w:r>
              <w:t>Beta Version Submission</w:t>
            </w:r>
          </w:p>
        </w:tc>
        <w:tc>
          <w:tcPr>
            <w:tcW w:w="1167" w:type="dxa"/>
          </w:tcPr>
          <w:p w14:paraId="5B26DE26" w14:textId="12518D91" w:rsidR="008B5FC4" w:rsidRDefault="00D81931" w:rsidP="008B5FC4">
            <w:r>
              <w:t>6/26/2022</w:t>
            </w:r>
          </w:p>
        </w:tc>
        <w:tc>
          <w:tcPr>
            <w:tcW w:w="1905" w:type="dxa"/>
          </w:tcPr>
          <w:p w14:paraId="7D253157" w14:textId="77777777" w:rsidR="008B5FC4" w:rsidRDefault="008B5FC4" w:rsidP="008B5FC4"/>
        </w:tc>
        <w:tc>
          <w:tcPr>
            <w:tcW w:w="1335" w:type="dxa"/>
          </w:tcPr>
          <w:p w14:paraId="16E2D922" w14:textId="77777777" w:rsidR="008B5FC4" w:rsidRDefault="008B5FC4" w:rsidP="008B5FC4"/>
        </w:tc>
        <w:tc>
          <w:tcPr>
            <w:tcW w:w="1028" w:type="dxa"/>
          </w:tcPr>
          <w:p w14:paraId="17B0B104" w14:textId="77777777" w:rsidR="008B5FC4" w:rsidRDefault="008B5FC4" w:rsidP="008B5FC4"/>
        </w:tc>
        <w:tc>
          <w:tcPr>
            <w:tcW w:w="2302" w:type="dxa"/>
          </w:tcPr>
          <w:p w14:paraId="70839AC0" w14:textId="77777777" w:rsidR="008B5FC4" w:rsidRDefault="008B5FC4" w:rsidP="008B5FC4"/>
        </w:tc>
      </w:tr>
      <w:tr w:rsidR="008B5FC4" w14:paraId="1780030A" w14:textId="77777777" w:rsidTr="008B5FC4">
        <w:tc>
          <w:tcPr>
            <w:tcW w:w="1613" w:type="dxa"/>
          </w:tcPr>
          <w:p w14:paraId="1165AB9E" w14:textId="0DE6FFC7" w:rsidR="008B5FC4" w:rsidRDefault="001071B1" w:rsidP="008B5FC4">
            <w:r>
              <w:t>Beta Test and Revision Report Submission</w:t>
            </w:r>
          </w:p>
        </w:tc>
        <w:tc>
          <w:tcPr>
            <w:tcW w:w="1167" w:type="dxa"/>
          </w:tcPr>
          <w:p w14:paraId="04757F5B" w14:textId="592D84BB" w:rsidR="008B5FC4" w:rsidRDefault="00D81931" w:rsidP="008B5FC4">
            <w:r>
              <w:t>7/4/2022</w:t>
            </w:r>
          </w:p>
        </w:tc>
        <w:tc>
          <w:tcPr>
            <w:tcW w:w="1905" w:type="dxa"/>
          </w:tcPr>
          <w:p w14:paraId="2AA366F4" w14:textId="77777777" w:rsidR="008B5FC4" w:rsidRDefault="008B5FC4" w:rsidP="008B5FC4"/>
        </w:tc>
        <w:tc>
          <w:tcPr>
            <w:tcW w:w="1335" w:type="dxa"/>
          </w:tcPr>
          <w:p w14:paraId="59B16E83" w14:textId="16921923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06E9898F" w14:textId="77777777" w:rsidR="008B5FC4" w:rsidRDefault="008B5FC4" w:rsidP="008B5FC4"/>
        </w:tc>
        <w:tc>
          <w:tcPr>
            <w:tcW w:w="2302" w:type="dxa"/>
          </w:tcPr>
          <w:p w14:paraId="484EF0FD" w14:textId="77777777" w:rsidR="008B5FC4" w:rsidRDefault="008B5FC4" w:rsidP="008B5FC4"/>
        </w:tc>
      </w:tr>
      <w:tr w:rsidR="008B5FC4" w14:paraId="342AF836" w14:textId="77777777" w:rsidTr="008B5FC4">
        <w:tc>
          <w:tcPr>
            <w:tcW w:w="1613" w:type="dxa"/>
          </w:tcPr>
          <w:p w14:paraId="2501440B" w14:textId="2DD04B23" w:rsidR="008B5FC4" w:rsidRDefault="001071B1" w:rsidP="008B5FC4">
            <w:r>
              <w:t>User Documentation</w:t>
            </w:r>
          </w:p>
        </w:tc>
        <w:tc>
          <w:tcPr>
            <w:tcW w:w="1167" w:type="dxa"/>
          </w:tcPr>
          <w:p w14:paraId="3C9C1052" w14:textId="77777777" w:rsidR="008B5FC4" w:rsidRDefault="008B5FC4" w:rsidP="008B5FC4"/>
        </w:tc>
        <w:tc>
          <w:tcPr>
            <w:tcW w:w="1905" w:type="dxa"/>
          </w:tcPr>
          <w:p w14:paraId="4A2AE7B7" w14:textId="77777777" w:rsidR="008B5FC4" w:rsidRDefault="008B5FC4" w:rsidP="008B5FC4"/>
        </w:tc>
        <w:tc>
          <w:tcPr>
            <w:tcW w:w="1335" w:type="dxa"/>
          </w:tcPr>
          <w:p w14:paraId="6B082DB8" w14:textId="7DDB0ED4" w:rsidR="008B5FC4" w:rsidRDefault="001071B1" w:rsidP="008B5FC4">
            <w:r>
              <w:t>Canvas Submission</w:t>
            </w:r>
          </w:p>
        </w:tc>
        <w:tc>
          <w:tcPr>
            <w:tcW w:w="1028" w:type="dxa"/>
          </w:tcPr>
          <w:p w14:paraId="33CEEEAB" w14:textId="77777777" w:rsidR="008B5FC4" w:rsidRDefault="008B5FC4" w:rsidP="008B5FC4"/>
        </w:tc>
        <w:tc>
          <w:tcPr>
            <w:tcW w:w="2302" w:type="dxa"/>
          </w:tcPr>
          <w:p w14:paraId="24A6F5A8" w14:textId="77777777" w:rsidR="008B5FC4" w:rsidRDefault="008B5FC4" w:rsidP="008B5FC4"/>
        </w:tc>
      </w:tr>
      <w:tr w:rsidR="008B5FC4" w14:paraId="479C56A4" w14:textId="77777777" w:rsidTr="008B5FC4">
        <w:tc>
          <w:tcPr>
            <w:tcW w:w="1613" w:type="dxa"/>
          </w:tcPr>
          <w:p w14:paraId="6F8102B6" w14:textId="7F6BAA78" w:rsidR="008B5FC4" w:rsidRDefault="001D5528" w:rsidP="008B5FC4">
            <w:r>
              <w:t>Developer Documentation</w:t>
            </w:r>
          </w:p>
        </w:tc>
        <w:tc>
          <w:tcPr>
            <w:tcW w:w="1167" w:type="dxa"/>
          </w:tcPr>
          <w:p w14:paraId="4351EAD1" w14:textId="5C9AF23A" w:rsidR="008B5FC4" w:rsidRDefault="001D5528" w:rsidP="008B5FC4">
            <w:r>
              <w:t>7/17/2022</w:t>
            </w:r>
          </w:p>
        </w:tc>
        <w:tc>
          <w:tcPr>
            <w:tcW w:w="1905" w:type="dxa"/>
          </w:tcPr>
          <w:p w14:paraId="38AA2094" w14:textId="77777777" w:rsidR="008B5FC4" w:rsidRDefault="008B5FC4" w:rsidP="008B5FC4"/>
        </w:tc>
        <w:tc>
          <w:tcPr>
            <w:tcW w:w="1335" w:type="dxa"/>
          </w:tcPr>
          <w:p w14:paraId="71B0A0A2" w14:textId="77777777" w:rsidR="008B5FC4" w:rsidRDefault="008B5FC4" w:rsidP="008B5FC4"/>
        </w:tc>
        <w:tc>
          <w:tcPr>
            <w:tcW w:w="1028" w:type="dxa"/>
          </w:tcPr>
          <w:p w14:paraId="200F6303" w14:textId="77777777" w:rsidR="008B5FC4" w:rsidRDefault="008B5FC4" w:rsidP="008B5FC4"/>
        </w:tc>
        <w:tc>
          <w:tcPr>
            <w:tcW w:w="2302" w:type="dxa"/>
          </w:tcPr>
          <w:p w14:paraId="09561CD2" w14:textId="77777777" w:rsidR="008B5FC4" w:rsidRDefault="008B5FC4" w:rsidP="008B5FC4"/>
        </w:tc>
      </w:tr>
      <w:tr w:rsidR="008B5FC4" w14:paraId="58EDBAA3" w14:textId="77777777" w:rsidTr="008B5FC4">
        <w:tc>
          <w:tcPr>
            <w:tcW w:w="1613" w:type="dxa"/>
          </w:tcPr>
          <w:p w14:paraId="53B4ADD0" w14:textId="77777777" w:rsidR="008B5FC4" w:rsidRDefault="008B5FC4" w:rsidP="008B5FC4"/>
        </w:tc>
        <w:tc>
          <w:tcPr>
            <w:tcW w:w="1167" w:type="dxa"/>
          </w:tcPr>
          <w:p w14:paraId="557CF567" w14:textId="77777777" w:rsidR="008B5FC4" w:rsidRDefault="008B5FC4" w:rsidP="008B5FC4"/>
        </w:tc>
        <w:tc>
          <w:tcPr>
            <w:tcW w:w="1905" w:type="dxa"/>
          </w:tcPr>
          <w:p w14:paraId="35DF5F63" w14:textId="77777777" w:rsidR="008B5FC4" w:rsidRDefault="008B5FC4" w:rsidP="008B5FC4"/>
        </w:tc>
        <w:tc>
          <w:tcPr>
            <w:tcW w:w="1335" w:type="dxa"/>
          </w:tcPr>
          <w:p w14:paraId="555B332D" w14:textId="77777777" w:rsidR="008B5FC4" w:rsidRDefault="008B5FC4" w:rsidP="008B5FC4"/>
        </w:tc>
        <w:tc>
          <w:tcPr>
            <w:tcW w:w="1028" w:type="dxa"/>
          </w:tcPr>
          <w:p w14:paraId="26C739DD" w14:textId="77777777" w:rsidR="008B5FC4" w:rsidRDefault="008B5FC4" w:rsidP="008B5FC4"/>
        </w:tc>
        <w:tc>
          <w:tcPr>
            <w:tcW w:w="2302" w:type="dxa"/>
          </w:tcPr>
          <w:p w14:paraId="44039812" w14:textId="77777777" w:rsidR="008B5FC4" w:rsidRDefault="008B5FC4" w:rsidP="008B5FC4"/>
        </w:tc>
      </w:tr>
    </w:tbl>
    <w:p w14:paraId="433876AE" w14:textId="52DB3475" w:rsidR="003D4A5D" w:rsidRDefault="003D4A5D" w:rsidP="003D4A5D"/>
    <w:p w14:paraId="3E785002" w14:textId="28A23EF6" w:rsidR="003D4A5D" w:rsidRDefault="003D4A5D" w:rsidP="003D4A5D"/>
    <w:p w14:paraId="73561BDC" w14:textId="12DFAB38" w:rsidR="003D4A5D" w:rsidRDefault="003D4A5D" w:rsidP="003D4A5D">
      <w:r>
        <w:br w:type="page"/>
      </w:r>
    </w:p>
    <w:p w14:paraId="29B84B47" w14:textId="312153E4" w:rsidR="003D4A5D" w:rsidRDefault="003D4A5D" w:rsidP="00057403">
      <w:pPr>
        <w:pStyle w:val="HeadingTitle"/>
      </w:pPr>
      <w:r>
        <w:lastRenderedPageBreak/>
        <w:t>Project Plan</w:t>
      </w:r>
    </w:p>
    <w:p w14:paraId="669C1EDA" w14:textId="73E2DE5D" w:rsidR="003D4A5D" w:rsidRDefault="003D4A5D" w:rsidP="003D4A5D">
      <w:r w:rsidRPr="003D4A5D">
        <w:rPr>
          <w:noProof/>
        </w:rPr>
        <w:drawing>
          <wp:inline distT="0" distB="0" distL="0" distR="0" wp14:anchorId="5F20DAE8" wp14:editId="2819767A">
            <wp:extent cx="5943600" cy="362775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90E4" w14:textId="6C673335" w:rsidR="003D4A5D" w:rsidRPr="003D4A5D" w:rsidRDefault="003D4A5D" w:rsidP="003D4A5D">
      <w:r w:rsidRPr="003D4A5D">
        <w:rPr>
          <w:noProof/>
        </w:rPr>
        <w:drawing>
          <wp:inline distT="0" distB="0" distL="0" distR="0" wp14:anchorId="4E245EAE" wp14:editId="74DCA27C">
            <wp:extent cx="5943600" cy="39141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A5D" w:rsidRPr="003D4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6BC2" w14:textId="77777777" w:rsidR="00467105" w:rsidRDefault="00467105" w:rsidP="00057403">
      <w:pPr>
        <w:spacing w:after="0" w:line="240" w:lineRule="auto"/>
      </w:pPr>
      <w:r>
        <w:separator/>
      </w:r>
    </w:p>
  </w:endnote>
  <w:endnote w:type="continuationSeparator" w:id="0">
    <w:p w14:paraId="6751D42B" w14:textId="77777777" w:rsidR="00467105" w:rsidRDefault="00467105" w:rsidP="0005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6662" w14:textId="77777777" w:rsidR="00467105" w:rsidRDefault="00467105" w:rsidP="00057403">
      <w:pPr>
        <w:spacing w:after="0" w:line="240" w:lineRule="auto"/>
      </w:pPr>
      <w:r>
        <w:separator/>
      </w:r>
    </w:p>
  </w:footnote>
  <w:footnote w:type="continuationSeparator" w:id="0">
    <w:p w14:paraId="38AA4CDE" w14:textId="77777777" w:rsidR="00467105" w:rsidRDefault="00467105" w:rsidP="0005740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ry Johnston">
    <w15:presenceInfo w15:providerId="Windows Live" w15:userId="74e320a64f16c3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54"/>
    <w:rsid w:val="00004128"/>
    <w:rsid w:val="000408EA"/>
    <w:rsid w:val="00051F6D"/>
    <w:rsid w:val="00057403"/>
    <w:rsid w:val="0007143F"/>
    <w:rsid w:val="00074738"/>
    <w:rsid w:val="000B48FD"/>
    <w:rsid w:val="000D045E"/>
    <w:rsid w:val="000F45EB"/>
    <w:rsid w:val="001067AD"/>
    <w:rsid w:val="001071B1"/>
    <w:rsid w:val="001C449D"/>
    <w:rsid w:val="001D5528"/>
    <w:rsid w:val="00200BD8"/>
    <w:rsid w:val="0020596C"/>
    <w:rsid w:val="002226C0"/>
    <w:rsid w:val="00223B28"/>
    <w:rsid w:val="00237572"/>
    <w:rsid w:val="00253372"/>
    <w:rsid w:val="00264F7D"/>
    <w:rsid w:val="00276F86"/>
    <w:rsid w:val="00291E17"/>
    <w:rsid w:val="00305F9A"/>
    <w:rsid w:val="003531D8"/>
    <w:rsid w:val="00391742"/>
    <w:rsid w:val="0039249D"/>
    <w:rsid w:val="003D4A5D"/>
    <w:rsid w:val="004104D0"/>
    <w:rsid w:val="00437C44"/>
    <w:rsid w:val="00467105"/>
    <w:rsid w:val="00523D17"/>
    <w:rsid w:val="00545F0F"/>
    <w:rsid w:val="005476A8"/>
    <w:rsid w:val="00576A04"/>
    <w:rsid w:val="005B2A3F"/>
    <w:rsid w:val="005D2DF4"/>
    <w:rsid w:val="005E599C"/>
    <w:rsid w:val="00682DE3"/>
    <w:rsid w:val="006B2A53"/>
    <w:rsid w:val="006E48F5"/>
    <w:rsid w:val="006F0DDA"/>
    <w:rsid w:val="0070018F"/>
    <w:rsid w:val="0074706A"/>
    <w:rsid w:val="00776A97"/>
    <w:rsid w:val="007D645A"/>
    <w:rsid w:val="00827427"/>
    <w:rsid w:val="008B5FC4"/>
    <w:rsid w:val="008E5275"/>
    <w:rsid w:val="008F7555"/>
    <w:rsid w:val="009103D0"/>
    <w:rsid w:val="00913E73"/>
    <w:rsid w:val="00963C89"/>
    <w:rsid w:val="009C3277"/>
    <w:rsid w:val="009D03CA"/>
    <w:rsid w:val="009F334A"/>
    <w:rsid w:val="00A07389"/>
    <w:rsid w:val="00A15A0B"/>
    <w:rsid w:val="00A160CA"/>
    <w:rsid w:val="00A41EBD"/>
    <w:rsid w:val="00A81587"/>
    <w:rsid w:val="00AB5EC8"/>
    <w:rsid w:val="00AB7B9E"/>
    <w:rsid w:val="00AE5F5A"/>
    <w:rsid w:val="00AF3130"/>
    <w:rsid w:val="00B102D7"/>
    <w:rsid w:val="00BA4522"/>
    <w:rsid w:val="00BF4EE3"/>
    <w:rsid w:val="00BF71D8"/>
    <w:rsid w:val="00C01E24"/>
    <w:rsid w:val="00C03FFD"/>
    <w:rsid w:val="00C25624"/>
    <w:rsid w:val="00C25E8B"/>
    <w:rsid w:val="00C4789A"/>
    <w:rsid w:val="00C77867"/>
    <w:rsid w:val="00C97F40"/>
    <w:rsid w:val="00CA00E7"/>
    <w:rsid w:val="00CA6E80"/>
    <w:rsid w:val="00CC49B9"/>
    <w:rsid w:val="00D76C4C"/>
    <w:rsid w:val="00D81931"/>
    <w:rsid w:val="00DA0754"/>
    <w:rsid w:val="00E030A1"/>
    <w:rsid w:val="00E37F26"/>
    <w:rsid w:val="00E61035"/>
    <w:rsid w:val="00EC4554"/>
    <w:rsid w:val="00F7088C"/>
    <w:rsid w:val="00F86C70"/>
    <w:rsid w:val="00FA174D"/>
    <w:rsid w:val="00FB074A"/>
    <w:rsid w:val="00FF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F8628"/>
  <w15:chartTrackingRefBased/>
  <w15:docId w15:val="{EB493951-90E6-49EA-B3FE-D93435F3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Title"/>
    <w:next w:val="Normal"/>
    <w:link w:val="Heading1Char"/>
    <w:uiPriority w:val="9"/>
    <w:qFormat/>
    <w:rsid w:val="00264F7D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4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C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EC45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EC45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EC455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64F7D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C49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74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74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4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403"/>
    <w:rPr>
      <w:color w:val="0563C1" w:themeColor="hyperlink"/>
      <w:u w:val="single"/>
    </w:rPr>
  </w:style>
  <w:style w:type="paragraph" w:customStyle="1" w:styleId="HeadingTitle">
    <w:name w:val="Heading Title"/>
    <w:basedOn w:val="Title"/>
    <w:link w:val="HeadingTitleChar"/>
    <w:qFormat/>
    <w:rsid w:val="00057403"/>
    <w:rPr>
      <w:sz w:val="52"/>
    </w:rPr>
  </w:style>
  <w:style w:type="paragraph" w:styleId="TOC3">
    <w:name w:val="toc 3"/>
    <w:basedOn w:val="Normal"/>
    <w:next w:val="Normal"/>
    <w:autoRedefine/>
    <w:uiPriority w:val="39"/>
    <w:unhideWhenUsed/>
    <w:rsid w:val="00057403"/>
    <w:pPr>
      <w:spacing w:after="100"/>
      <w:ind w:left="440"/>
    </w:pPr>
    <w:rPr>
      <w:rFonts w:eastAsiaTheme="minorEastAsia" w:cs="Times New Roman"/>
    </w:rPr>
  </w:style>
  <w:style w:type="character" w:customStyle="1" w:styleId="HeadingTitleChar">
    <w:name w:val="Heading Title Char"/>
    <w:basedOn w:val="TitleChar"/>
    <w:link w:val="HeadingTitle"/>
    <w:rsid w:val="00057403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403"/>
  </w:style>
  <w:style w:type="paragraph" w:styleId="Footer">
    <w:name w:val="footer"/>
    <w:basedOn w:val="Normal"/>
    <w:link w:val="FooterChar"/>
    <w:uiPriority w:val="99"/>
    <w:unhideWhenUsed/>
    <w:rsid w:val="000574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403"/>
  </w:style>
  <w:style w:type="paragraph" w:styleId="Revision">
    <w:name w:val="Revision"/>
    <w:hidden/>
    <w:uiPriority w:val="99"/>
    <w:semiHidden/>
    <w:rsid w:val="00DA07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85457C-6FF1-49E9-9225-F9CDB777DB17}">
  <we:reference id="wa200002864" version="1.1.0.0" store="en-US" storeType="OMEX"/>
  <we:alternateReferences>
    <we:reference id="wa200002864" version="1.1.0.0" store="WA200002864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7C6AC-35A8-4FF1-9FD7-DEA4F59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Smith</dc:creator>
  <cp:keywords/>
  <dc:description/>
  <cp:lastModifiedBy>Gary Johnston</cp:lastModifiedBy>
  <cp:revision>32</cp:revision>
  <dcterms:created xsi:type="dcterms:W3CDTF">2022-05-18T18:21:00Z</dcterms:created>
  <dcterms:modified xsi:type="dcterms:W3CDTF">2022-05-21T16:19:00Z</dcterms:modified>
</cp:coreProperties>
</file>